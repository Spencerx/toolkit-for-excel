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w:t>
      </w:r>
      <w:ins w:id="0" w:author="paven" w:date="2009-09-24T09:31:00Z">
        <w:r w:rsidR="00E864DF">
          <w:rPr>
            <w:rFonts w:ascii="Arial" w:hAnsi="Arial" w:cs="Arial"/>
            <w:b/>
            <w:bCs/>
            <w:color w:val="000000"/>
            <w:sz w:val="72"/>
            <w:szCs w:val="72"/>
          </w:rPr>
          <w:t xml:space="preserve"> </w:t>
        </w:r>
      </w:ins>
      <w:del w:id="1" w:author="paven" w:date="2009-09-24T09:30:00Z">
        <w:r w:rsidDel="00966F19">
          <w:rPr>
            <w:rFonts w:ascii="Arial" w:hAnsi="Arial" w:cs="Arial"/>
            <w:b/>
            <w:bCs/>
            <w:color w:val="000000"/>
            <w:sz w:val="72"/>
            <w:szCs w:val="72"/>
          </w:rPr>
          <w:delText xml:space="preserve"> </w:delText>
        </w:r>
      </w:del>
      <w:r>
        <w:rPr>
          <w:rFonts w:ascii="Arial" w:hAnsi="Arial" w:cs="Arial"/>
          <w:b/>
          <w:bCs/>
          <w:color w:val="000000"/>
          <w:sz w:val="72"/>
          <w:szCs w:val="72"/>
        </w:rPr>
        <w:t>Logic</w:t>
      </w:r>
      <w:r w:rsidR="007934CC">
        <w:rPr>
          <w:rFonts w:ascii="Arial" w:hAnsi="Arial" w:cs="Arial"/>
          <w:b/>
          <w:bCs/>
          <w:color w:val="000000"/>
          <w:sz w:val="72"/>
          <w:szCs w:val="72"/>
        </w:rPr>
        <w:t xml:space="preserve"> </w:t>
      </w:r>
      <w:r w:rsidR="001E6C72">
        <w:rPr>
          <w:rFonts w:ascii="Arial" w:hAnsi="Arial" w:cs="Arial"/>
          <w:b/>
          <w:bCs/>
          <w:color w:val="000000"/>
          <w:sz w:val="72"/>
          <w:szCs w:val="72"/>
        </w:rPr>
        <w:t>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2009</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September</w:t>
      </w:r>
      <w:r w:rsidR="001E6C72">
        <w:rPr>
          <w:rFonts w:ascii="Times New Roman" w:hAnsi="Times New Roman" w:cs="Times New Roman"/>
          <w:color w:val="000000"/>
          <w:sz w:val="20"/>
          <w:szCs w:val="20"/>
        </w:rPr>
        <w:t>,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w:t>
      </w:r>
      <w:del w:id="2" w:author="Denise Miura" w:date="2009-09-23T14:44:00Z">
        <w:r w:rsidDel="00913D46">
          <w:rPr>
            <w:rFonts w:ascii="Times New Roman" w:hAnsi="Times New Roman" w:cs="Times New Roman"/>
            <w:color w:val="000000"/>
            <w:sz w:val="24"/>
            <w:szCs w:val="24"/>
          </w:rPr>
          <w:delText>You can use t</w:delText>
        </w:r>
      </w:del>
      <w:ins w:id="3" w:author="Denise Miura" w:date="2009-09-23T14:44:00Z">
        <w:r w:rsidR="00913D46">
          <w:rPr>
            <w:rFonts w:ascii="Times New Roman" w:hAnsi="Times New Roman" w:cs="Times New Roman"/>
            <w:color w:val="000000"/>
            <w:sz w:val="24"/>
            <w:szCs w:val="24"/>
          </w:rPr>
          <w:t xml:space="preserve">Key </w:t>
        </w:r>
      </w:ins>
      <w:ins w:id="4" w:author="Denise Miura" w:date="2009-09-23T14:45:00Z">
        <w:r w:rsidR="00913D46">
          <w:rPr>
            <w:rFonts w:ascii="Times New Roman" w:hAnsi="Times New Roman" w:cs="Times New Roman"/>
            <w:color w:val="000000"/>
            <w:sz w:val="24"/>
            <w:szCs w:val="24"/>
          </w:rPr>
          <w:t>features</w:t>
        </w:r>
      </w:ins>
      <w:ins w:id="5" w:author="Denise Miura" w:date="2009-09-23T14:44:00Z">
        <w:r w:rsidR="00913D46">
          <w:rPr>
            <w:rFonts w:ascii="Times New Roman" w:hAnsi="Times New Roman" w:cs="Times New Roman"/>
            <w:color w:val="000000"/>
            <w:sz w:val="24"/>
            <w:szCs w:val="24"/>
          </w:rPr>
          <w:t xml:space="preserve"> of t</w:t>
        </w:r>
      </w:ins>
      <w:r>
        <w:rPr>
          <w:rFonts w:ascii="Times New Roman" w:hAnsi="Times New Roman" w:cs="Times New Roman"/>
          <w:color w:val="000000"/>
          <w:sz w:val="24"/>
          <w:szCs w:val="24"/>
        </w:rPr>
        <w:t xml:space="preserve">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t>
      </w:r>
      <w:ins w:id="6" w:author="Denise Miura" w:date="2009-09-23T14:44:00Z">
        <w:r w:rsidR="00913D46">
          <w:rPr>
            <w:rFonts w:ascii="Times New Roman" w:hAnsi="Times New Roman" w:cs="Times New Roman"/>
            <w:color w:val="000000"/>
            <w:sz w:val="24"/>
            <w:szCs w:val="24"/>
          </w:rPr>
          <w:t>include</w:t>
        </w:r>
      </w:ins>
      <w:del w:id="7" w:author="Denise Miura" w:date="2009-09-23T14:44:00Z">
        <w:r w:rsidDel="00913D46">
          <w:rPr>
            <w:rFonts w:ascii="Times New Roman" w:hAnsi="Times New Roman" w:cs="Times New Roman"/>
            <w:color w:val="000000"/>
            <w:sz w:val="24"/>
            <w:szCs w:val="24"/>
          </w:rPr>
          <w:delText>for</w:delText>
        </w:r>
        <w:r w:rsidR="00CD26E3" w:rsidDel="00913D46">
          <w:rPr>
            <w:rFonts w:ascii="Times New Roman" w:hAnsi="Times New Roman" w:cs="Times New Roman"/>
            <w:color w:val="000000"/>
            <w:sz w:val="24"/>
            <w:szCs w:val="24"/>
          </w:rPr>
          <w:delText xml:space="preserve"> </w:delText>
        </w:r>
      </w:del>
      <w:del w:id="8" w:author="Denise Miura" w:date="2009-09-23T14:45:00Z">
        <w:r w:rsidDel="00913D46">
          <w:rPr>
            <w:rFonts w:ascii="Times New Roman" w:hAnsi="Times New Roman" w:cs="Times New Roman"/>
            <w:color w:val="000000"/>
            <w:sz w:val="24"/>
            <w:szCs w:val="24"/>
          </w:rPr>
          <w:delText>the following</w:delText>
        </w:r>
      </w:del>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A</w:t>
      </w:r>
      <w:ins w:id="9" w:author="Denise Miura" w:date="2009-09-23T14:46:00Z">
        <w:r w:rsidR="00913D46">
          <w:rPr>
            <w:rFonts w:ascii="Arial" w:hAnsi="Arial" w:cs="Arial"/>
            <w:color w:val="0000FF"/>
            <w:sz w:val="20"/>
            <w:szCs w:val="20"/>
          </w:rPr>
          <w:t>bility to A</w:t>
        </w:r>
      </w:ins>
      <w:r>
        <w:rPr>
          <w:rFonts w:ascii="Arial" w:hAnsi="Arial" w:cs="Arial"/>
          <w:color w:val="0000FF"/>
          <w:sz w:val="20"/>
          <w:szCs w:val="20"/>
        </w:rPr>
        <w:t xml:space="preserve">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ins w:id="10" w:author="Denise Miura" w:date="2009-09-23T14:51:00Z">
        <w:r w:rsidR="00C74CF2">
          <w:rPr>
            <w:rFonts w:ascii="Times New Roman" w:hAnsi="Times New Roman" w:cs="Times New Roman"/>
            <w:color w:val="000000"/>
            <w:sz w:val="24"/>
            <w:szCs w:val="24"/>
          </w:rPr>
          <w:t xml:space="preserve">use this to </w:t>
        </w:r>
      </w:ins>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del w:id="11" w:author="Denise Miura" w:date="2009-09-23T14:51:00Z">
        <w:r w:rsidRPr="00A44376" w:rsidDel="00C74CF2">
          <w:rPr>
            <w:rFonts w:ascii="Times New Roman" w:hAnsi="Times New Roman" w:cs="Times New Roman"/>
            <w:color w:val="000000"/>
            <w:sz w:val="24"/>
            <w:szCs w:val="24"/>
          </w:rPr>
          <w:delText>.</w:delText>
        </w:r>
      </w:del>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del w:id="12" w:author="Denise Miura" w:date="2009-09-23T14:52:00Z">
        <w:r w:rsidRPr="00A44376" w:rsidDel="00C74CF2">
          <w:rPr>
            <w:rFonts w:ascii="Times New Roman" w:hAnsi="Times New Roman" w:cs="Times New Roman"/>
            <w:color w:val="000000"/>
            <w:sz w:val="24"/>
            <w:szCs w:val="24"/>
          </w:rPr>
          <w:delText>.</w:delText>
        </w:r>
      </w:del>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del w:id="13" w:author="Denise Miura" w:date="2009-09-23T14:52:00Z">
        <w:r w:rsidRPr="00A44376" w:rsidDel="00C74CF2">
          <w:rPr>
            <w:rFonts w:ascii="Times New Roman" w:hAnsi="Times New Roman" w:cs="Times New Roman"/>
            <w:color w:val="000000"/>
            <w:sz w:val="24"/>
            <w:szCs w:val="24"/>
          </w:rPr>
          <w:delText>.</w:delText>
        </w:r>
        <w:r w:rsidR="00081BC0" w:rsidRPr="00A44376" w:rsidDel="00C74CF2">
          <w:rPr>
            <w:rFonts w:ascii="Times New Roman" w:hAnsi="Times New Roman" w:cs="Times New Roman"/>
            <w:color w:val="000000"/>
            <w:sz w:val="24"/>
            <w:szCs w:val="24"/>
          </w:rPr>
          <w:delText xml:space="preserve"> </w:delText>
        </w:r>
      </w:del>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5369E9" w:rsidRDefault="005369E9"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All of the prerequisites for the Microsoft Windows client (above)</w:t>
      </w:r>
      <w:del w:id="14" w:author="Denise Miura" w:date="2009-09-23T14:52:00Z">
        <w:r w:rsidRPr="00A44376" w:rsidDel="00C74CF2">
          <w:rPr>
            <w:rFonts w:ascii="Times New Roman" w:hAnsi="Times New Roman" w:cs="Times New Roman"/>
            <w:color w:val="000000"/>
            <w:sz w:val="24"/>
            <w:szCs w:val="24"/>
          </w:rPr>
          <w:delText>.</w:delText>
        </w:r>
      </w:del>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del w:id="15" w:author="Denise Miura" w:date="2009-09-23T14:52:00Z">
        <w:r w:rsidRPr="00A44376" w:rsidDel="00C74CF2">
          <w:rPr>
            <w:rFonts w:ascii="Times New Roman" w:hAnsi="Times New Roman" w:cs="Times New Roman"/>
            <w:color w:val="000000"/>
            <w:sz w:val="24"/>
            <w:szCs w:val="24"/>
          </w:rPr>
          <w:delText>.</w:delText>
        </w:r>
      </w:del>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t>
      </w:r>
      <w:del w:id="16" w:author="Denise Miura" w:date="2009-09-23T14:53:00Z">
        <w:r w:rsidDel="00C74CF2">
          <w:rPr>
            <w:rFonts w:ascii="Times New Roman" w:hAnsi="Times New Roman" w:cs="Times New Roman"/>
            <w:color w:val="000000"/>
            <w:sz w:val="24"/>
            <w:szCs w:val="24"/>
          </w:rPr>
          <w:delText xml:space="preserve">instance of </w:delText>
        </w:r>
      </w:del>
      <w:r>
        <w:rPr>
          <w:rFonts w:ascii="Times New Roman" w:hAnsi="Times New Roman" w:cs="Times New Roman"/>
          <w:color w:val="000000"/>
          <w:sz w:val="24"/>
          <w:szCs w:val="24"/>
        </w:rPr>
        <w:t xml:space="preserve">MarkLogic Server </w:t>
      </w:r>
      <w:ins w:id="17" w:author="Denise Miura" w:date="2009-09-23T14:53:00Z">
        <w:r w:rsidR="00C74CF2">
          <w:rPr>
            <w:rFonts w:ascii="Times New Roman" w:hAnsi="Times New Roman" w:cs="Times New Roman"/>
            <w:color w:val="000000"/>
            <w:sz w:val="24"/>
            <w:szCs w:val="24"/>
          </w:rPr>
          <w:t xml:space="preserve">instance </w:t>
        </w:r>
      </w:ins>
      <w:r>
        <w:rPr>
          <w:rFonts w:ascii="Times New Roman" w:hAnsi="Times New Roman" w:cs="Times New Roman"/>
          <w:color w:val="000000"/>
          <w:sz w:val="24"/>
          <w:szCs w:val="24"/>
        </w:rPr>
        <w:t xml:space="preserve">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MarkLogic Server version 4.0-</w:t>
      </w:r>
      <w:ins w:id="18" w:author="paven" w:date="2009-09-24T09:27:00Z">
        <w:r w:rsidR="00966F19">
          <w:rPr>
            <w:rFonts w:ascii="Times New Roman" w:hAnsi="Times New Roman" w:cs="Times New Roman"/>
            <w:color w:val="000000"/>
            <w:sz w:val="24"/>
            <w:szCs w:val="24"/>
          </w:rPr>
          <w:t>5</w:t>
        </w:r>
      </w:ins>
      <w:ins w:id="19" w:author="paven" w:date="2009-09-24T09:34:00Z">
        <w:r w:rsidR="00663815">
          <w:rPr>
            <w:rFonts w:ascii="Times New Roman" w:hAnsi="Times New Roman" w:cs="Times New Roman"/>
            <w:color w:val="000000"/>
            <w:sz w:val="24"/>
            <w:szCs w:val="24"/>
          </w:rPr>
          <w:t xml:space="preserve"> </w:t>
        </w:r>
      </w:ins>
      <w:del w:id="20" w:author="paven" w:date="2009-09-24T09:27:00Z">
        <w:r w:rsidRPr="00A44376" w:rsidDel="00966F19">
          <w:rPr>
            <w:rFonts w:ascii="Times New Roman" w:hAnsi="Times New Roman" w:cs="Times New Roman"/>
            <w:color w:val="000000"/>
            <w:sz w:val="24"/>
            <w:szCs w:val="24"/>
          </w:rPr>
          <w:delText xml:space="preserve">3 </w:delText>
        </w:r>
      </w:del>
      <w:r w:rsidRPr="00A44376">
        <w:rPr>
          <w:rFonts w:ascii="Times New Roman" w:hAnsi="Times New Roman" w:cs="Times New Roman"/>
          <w:color w:val="000000"/>
          <w:sz w:val="24"/>
          <w:szCs w:val="24"/>
        </w:rPr>
        <w:t xml:space="preserve">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F15B84" w:rsidRDefault="001E6C72" w:rsidP="002446E4">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F15B84" w:rsidRPr="00F15B84" w:rsidRDefault="00F15B84" w:rsidP="00F15B84">
      <w:pPr>
        <w:pStyle w:val="ListParagraph"/>
        <w:ind w:left="108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F15B84" w:rsidRDefault="00F15B84" w:rsidP="002446E4">
      <w:pPr>
        <w:autoSpaceDE w:val="0"/>
        <w:autoSpaceDN w:val="0"/>
        <w:adjustRightInd w:val="0"/>
        <w:spacing w:after="0" w:line="240" w:lineRule="auto"/>
        <w:rPr>
          <w:rFonts w:ascii="Arial" w:hAnsi="Arial" w:cs="Arial"/>
          <w:color w:val="0000FF"/>
          <w:sz w:val="20"/>
          <w:szCs w:val="20"/>
        </w:rPr>
      </w:pPr>
    </w:p>
    <w:p w:rsidR="005369E9" w:rsidRDefault="005369E9"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F15B84" w:rsidRDefault="00C44F4C" w:rsidP="00F15B8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F15B84" w:rsidRDefault="00F15B84" w:rsidP="00F15B84">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F15B84" w:rsidRPr="00F15B84" w:rsidRDefault="00F15B84" w:rsidP="00F15B84">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cpf</w:t>
      </w:r>
      <w:r w:rsidRPr="00A44376">
        <w:rPr>
          <w:rFonts w:ascii="Courier New" w:hAnsi="Courier New" w:cs="Courier New"/>
          <w:color w:val="000000"/>
          <w:sz w:val="18"/>
          <w:szCs w:val="18"/>
        </w:rPr>
        <w:t xml:space="preserve"> </w:t>
      </w:r>
      <w:r>
        <w:rPr>
          <w:rFonts w:ascii="Times New Roman" w:hAnsi="Times New Roman" w:cs="Times New Roman"/>
          <w:color w:val="000000"/>
          <w:sz w:val="24"/>
          <w:szCs w:val="24"/>
        </w:rPr>
        <w:t>folder: Contains the PresentationML Process pipeline</w:t>
      </w:r>
      <w:r w:rsidRPr="00A44376">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pipeline sets document properties for slide package (.pptx) parts and their associated images.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2F7406" w:rsidRDefault="002F7406" w:rsidP="002F740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F7406" w:rsidRDefault="002F7406"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image-util</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folder</w:t>
      </w:r>
      <w:r>
        <w:rPr>
          <w:rFonts w:ascii="Times New Roman" w:hAnsi="Times New Roman" w:cs="Times New Roman"/>
          <w:color w:val="000000"/>
          <w:sz w:val="24"/>
          <w:szCs w:val="24"/>
        </w:rPr>
        <w:t xml:space="preserve">: Contains .exe </w:t>
      </w:r>
      <w:r w:rsidR="00744DE7">
        <w:rPr>
          <w:rFonts w:ascii="Times New Roman" w:hAnsi="Times New Roman" w:cs="Times New Roman"/>
          <w:color w:val="000000"/>
          <w:sz w:val="24"/>
          <w:szCs w:val="24"/>
        </w:rPr>
        <w:t>and .bat for converting directory of PowerPoint presentations to folders of</w:t>
      </w:r>
      <w:r>
        <w:rPr>
          <w:rFonts w:ascii="Times New Roman" w:hAnsi="Times New Roman" w:cs="Times New Roman"/>
          <w:color w:val="000000"/>
          <w:sz w:val="24"/>
          <w:szCs w:val="24"/>
        </w:rPr>
        <w:t xml:space="preserve"> .PNG images</w:t>
      </w:r>
      <w:r w:rsidR="00744DE7">
        <w:rPr>
          <w:rFonts w:ascii="Times New Roman" w:hAnsi="Times New Roman" w:cs="Times New Roman"/>
          <w:color w:val="000000"/>
          <w:sz w:val="24"/>
          <w:szCs w:val="24"/>
        </w:rPr>
        <w:t xml:space="preserve"> for associated slides</w:t>
      </w:r>
      <w:r>
        <w:rPr>
          <w:rFonts w:ascii="Times New Roman" w:hAnsi="Times New Roman" w:cs="Times New Roman"/>
          <w:color w:val="000000"/>
          <w:sz w:val="24"/>
          <w:szCs w:val="24"/>
        </w:rPr>
        <w:t>.</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5369E9" w:rsidRPr="005369E9" w:rsidRDefault="005369E9" w:rsidP="005369E9">
      <w:pPr>
        <w:autoSpaceDE w:val="0"/>
        <w:autoSpaceDN w:val="0"/>
        <w:adjustRightInd w:val="0"/>
        <w:spacing w:after="0" w:line="240" w:lineRule="auto"/>
        <w:rPr>
          <w:rFonts w:ascii="Times New Roman" w:hAnsi="Times New Roman" w:cs="Times New Roman"/>
          <w:color w:val="000000"/>
          <w:sz w:val="24"/>
          <w:szCs w:val="24"/>
        </w:rPr>
      </w:pPr>
    </w:p>
    <w:p w:rsidR="00F15B84" w:rsidRPr="00A44376" w:rsidRDefault="00F15B84" w:rsidP="00F15B84">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xquery</w:t>
      </w:r>
      <w:r w:rsidRPr="00A44376">
        <w:rPr>
          <w:rFonts w:ascii="Courier New" w:hAnsi="Courier New" w:cs="Courier New"/>
          <w:color w:val="000000"/>
          <w:sz w:val="18"/>
          <w:szCs w:val="18"/>
        </w:rPr>
        <w:t xml:space="preserve"> </w:t>
      </w:r>
      <w:r w:rsidRPr="00A44376">
        <w:rPr>
          <w:rFonts w:ascii="Times New Roman" w:hAnsi="Times New Roman" w:cs="Times New Roman"/>
          <w:color w:val="000000"/>
          <w:sz w:val="24"/>
          <w:szCs w:val="24"/>
        </w:rPr>
        <w:t xml:space="preserve">folder: Contains </w:t>
      </w:r>
      <w:r>
        <w:rPr>
          <w:rFonts w:ascii="Times New Roman" w:hAnsi="Times New Roman" w:cs="Times New Roman"/>
          <w:color w:val="000000"/>
          <w:sz w:val="24"/>
          <w:szCs w:val="24"/>
        </w:rPr>
        <w:t>the XQuery API library modules for use with your applications.</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C30497" w:rsidRDefault="00C30497"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ins w:id="21" w:author="Denise Miura" w:date="2009-09-23T15:04:00Z"/>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711EA6" w:rsidRDefault="00711EA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2A2590" w:rsidRDefault="002A2590" w:rsidP="001629D3">
      <w:pPr>
        <w:autoSpaceDE w:val="0"/>
        <w:autoSpaceDN w:val="0"/>
        <w:adjustRightInd w:val="0"/>
        <w:spacing w:after="0" w:line="240" w:lineRule="auto"/>
        <w:rPr>
          <w:rFonts w:ascii="Times New Roman" w:hAnsi="Times New Roman" w:cs="Times New Roman"/>
          <w:color w:val="000000"/>
          <w:sz w:val="24"/>
          <w:szCs w:val="24"/>
        </w:rPr>
      </w:pPr>
    </w:p>
    <w:p w:rsidR="00F15B84" w:rsidRDefault="00F15B84"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lastRenderedPageBreak/>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2A2590" w:rsidRPr="00F15B84"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w:t>
      </w:r>
      <w:ins w:id="22" w:author="Denise Miura" w:date="2009-09-23T15:08:00Z">
        <w:r w:rsidR="00711EA6">
          <w:rPr>
            <w:rFonts w:ascii="Arial" w:hAnsi="Arial" w:cs="Arial"/>
            <w:color w:val="0000FF"/>
            <w:sz w:val="20"/>
            <w:szCs w:val="20"/>
          </w:rPr>
          <w:t>f</w:t>
        </w:r>
      </w:ins>
      <w:del w:id="23" w:author="Denise Miura" w:date="2009-09-23T15:08:00Z">
        <w:r w:rsidDel="00711EA6">
          <w:rPr>
            <w:rFonts w:ascii="Arial" w:hAnsi="Arial" w:cs="Arial"/>
            <w:color w:val="0000FF"/>
            <w:sz w:val="20"/>
            <w:szCs w:val="20"/>
          </w:rPr>
          <w:delText>F</w:delText>
        </w:r>
      </w:del>
      <w:r>
        <w:rPr>
          <w:rFonts w:ascii="Arial" w:hAnsi="Arial" w:cs="Arial"/>
          <w:color w:val="0000FF"/>
          <w:sz w:val="20"/>
          <w:szCs w:val="20"/>
        </w:rPr>
        <w:t>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w:t>
      </w:r>
      <w:ins w:id="24" w:author="Denise Miura" w:date="2009-09-23T15:08:00Z">
        <w:r w:rsidR="00711EA6">
          <w:rPr>
            <w:rFonts w:ascii="Arial" w:hAnsi="Arial" w:cs="Arial"/>
            <w:color w:val="0000FF"/>
            <w:sz w:val="20"/>
            <w:szCs w:val="20"/>
          </w:rPr>
          <w:t>f</w:t>
        </w:r>
      </w:ins>
      <w:del w:id="25" w:author="Denise Miura" w:date="2009-09-23T15:08:00Z">
        <w:r w:rsidR="000F5475" w:rsidDel="00711EA6">
          <w:rPr>
            <w:rFonts w:ascii="Arial" w:hAnsi="Arial" w:cs="Arial"/>
            <w:color w:val="0000FF"/>
            <w:sz w:val="20"/>
            <w:szCs w:val="20"/>
          </w:rPr>
          <w:delText>F</w:delText>
        </w:r>
      </w:del>
      <w:r w:rsidR="000F5475">
        <w:rPr>
          <w:rFonts w:ascii="Arial" w:hAnsi="Arial" w:cs="Arial"/>
          <w:color w:val="0000FF"/>
          <w:sz w:val="20"/>
          <w:szCs w:val="20"/>
        </w:rPr>
        <w:t>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w:t>
      </w:r>
      <w:ins w:id="26" w:author="Denise Miura" w:date="2009-09-23T15:08:00Z">
        <w:r w:rsidR="00711EA6">
          <w:rPr>
            <w:rFonts w:ascii="Arial" w:hAnsi="Arial" w:cs="Arial"/>
            <w:b/>
            <w:bCs/>
            <w:color w:val="000000"/>
            <w:sz w:val="26"/>
            <w:szCs w:val="26"/>
          </w:rPr>
          <w:t>f</w:t>
        </w:r>
      </w:ins>
      <w:del w:id="27" w:author="Denise Miura" w:date="2009-09-23T15:08:00Z">
        <w:r w:rsidDel="00711EA6">
          <w:rPr>
            <w:rFonts w:ascii="Arial" w:hAnsi="Arial" w:cs="Arial"/>
            <w:b/>
            <w:bCs/>
            <w:color w:val="000000"/>
            <w:sz w:val="26"/>
            <w:szCs w:val="26"/>
          </w:rPr>
          <w:delText>F</w:delText>
        </w:r>
      </w:del>
      <w:r>
        <w:rPr>
          <w:rFonts w:ascii="Arial" w:hAnsi="Arial" w:cs="Arial"/>
          <w:b/>
          <w:bCs/>
          <w:color w:val="000000"/>
          <w:sz w:val="26"/>
          <w:szCs w:val="26"/>
        </w:rPr>
        <w:t>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lastRenderedPageBreak/>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2B631C">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F15B84" w:rsidRDefault="00F15B84"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744DE7" w:rsidRPr="00D74CA3" w:rsidRDefault="00744DE7" w:rsidP="00D74CA3">
      <w:pPr>
        <w:autoSpaceDE w:val="0"/>
        <w:autoSpaceDN w:val="0"/>
        <w:adjustRightInd w:val="0"/>
        <w:spacing w:after="0" w:line="240" w:lineRule="auto"/>
        <w:ind w:left="360"/>
        <w:rPr>
          <w:rFonts w:ascii="Times New Roman" w:hAnsi="Times New Roman" w:cs="Times New Roman"/>
          <w:color w:val="000000"/>
          <w:sz w:val="24"/>
          <w:szCs w:val="24"/>
        </w:rPr>
      </w:pP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78644E"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PowerPoint</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4D58EA" w:rsidRDefault="001629D3" w:rsidP="004D58EA">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004D58EA">
        <w:rPr>
          <w:rFonts w:ascii="Times New Roman" w:hAnsi="Times New Roman" w:cs="Times New Roman"/>
          <w:color w:val="000000"/>
          <w:sz w:val="24"/>
          <w:szCs w:val="24"/>
        </w:rPr>
        <w:t>:</w:t>
      </w:r>
    </w:p>
    <w:p w:rsidR="000F5475" w:rsidRPr="004D58EA" w:rsidRDefault="00A86F0F" w:rsidP="00336337">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4D58EA"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noProof/>
          <w:color w:val="000000"/>
          <w:sz w:val="26"/>
          <w:szCs w:val="26"/>
        </w:rPr>
        <w:lastRenderedPageBreak/>
        <w:drawing>
          <wp:inline distT="0" distB="0" distL="0" distR="0">
            <wp:extent cx="5943600" cy="3780155"/>
            <wp:effectExtent l="19050" t="0" r="0" b="0"/>
            <wp:docPr id="2" name="Picture 1" descr="tkguide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guideppt.PNG"/>
                    <pic:cNvPicPr/>
                  </pic:nvPicPr>
                  <pic:blipFill>
                    <a:blip r:embed="rId9" cstate="print"/>
                    <a:stretch>
                      <a:fillRect/>
                    </a:stretch>
                  </pic:blipFill>
                  <pic:spPr>
                    <a:xfrm>
                      <a:off x="0" y="0"/>
                      <a:ext cx="5943600" cy="3780155"/>
                    </a:xfrm>
                    <a:prstGeom prst="rect">
                      <a:avLst/>
                    </a:prstGeom>
                  </pic:spPr>
                </pic:pic>
              </a:graphicData>
            </a:graphic>
          </wp:inline>
        </w:drawing>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F15B84" w:rsidRDefault="00F15B84"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744DE7" w:rsidRPr="00744DE7" w:rsidRDefault="00744DE7" w:rsidP="00744DE7">
      <w:pPr>
        <w:pStyle w:val="ListParagraph"/>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744DE7" w:rsidRPr="00744DE7" w:rsidRDefault="00744DE7" w:rsidP="00744DE7">
      <w:pPr>
        <w:autoSpaceDE w:val="0"/>
        <w:autoSpaceDN w:val="0"/>
        <w:adjustRightInd w:val="0"/>
        <w:spacing w:after="0" w:line="240" w:lineRule="auto"/>
        <w:rPr>
          <w:rFonts w:ascii="Times New Roman" w:hAnsi="Times New Roman" w:cs="Times New Roman"/>
          <w:color w:val="000000"/>
          <w:sz w:val="24"/>
          <w:szCs w:val="24"/>
        </w:rPr>
      </w:pP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744DE7" w:rsidRDefault="00744DE7"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PresentationML Process CPF Pipeline</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think of a .pptx document as essentially a bag of XML. It’s a .zip </w:t>
      </w:r>
      <w:r w:rsidR="002A2590">
        <w:rPr>
          <w:rFonts w:ascii="Times New Roman" w:hAnsi="Times New Roman" w:cs="Times New Roman"/>
          <w:color w:val="000000"/>
          <w:sz w:val="24"/>
          <w:szCs w:val="24"/>
        </w:rPr>
        <w:t>file, which</w:t>
      </w:r>
      <w:r>
        <w:rPr>
          <w:rFonts w:ascii="Times New Roman" w:hAnsi="Times New Roman" w:cs="Times New Roman"/>
          <w:color w:val="000000"/>
          <w:sz w:val="24"/>
          <w:szCs w:val="24"/>
        </w:rPr>
        <w:t xml:space="preserve">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sets document properties on </w:t>
      </w:r>
      <w:r w:rsidR="00256427">
        <w:rPr>
          <w:rFonts w:ascii="Times New Roman" w:hAnsi="Times New Roman" w:cs="Times New Roman"/>
          <w:color w:val="000000"/>
          <w:sz w:val="24"/>
          <w:szCs w:val="24"/>
        </w:rPr>
        <w:t>s</w:t>
      </w:r>
      <w:r>
        <w:rPr>
          <w:rFonts w:ascii="Times New Roman" w:hAnsi="Times New Roman" w:cs="Times New Roman"/>
          <w:color w:val="000000"/>
          <w:sz w:val="24"/>
          <w:szCs w:val="24"/>
        </w:rPr>
        <w:t xml:space="preserve">lide#.xml from extracted presentations that refer to associated images. Likewise, the pipeline sets properties on associated images that reference the original </w:t>
      </w:r>
      <w:r w:rsidR="00D44540">
        <w:rPr>
          <w:rFonts w:ascii="Times New Roman" w:hAnsi="Times New Roman" w:cs="Times New Roman"/>
          <w:color w:val="000000"/>
          <w:sz w:val="24"/>
          <w:szCs w:val="24"/>
        </w:rPr>
        <w:t>s</w:t>
      </w:r>
      <w:r>
        <w:rPr>
          <w:rFonts w:ascii="Times New Roman" w:hAnsi="Times New Roman" w:cs="Times New Roman"/>
          <w:color w:val="000000"/>
          <w:sz w:val="24"/>
          <w:szCs w:val="24"/>
        </w:rPr>
        <w:t>lide#.xml from the extracted presentation.   It doesn’t matter which is saved first,</w:t>
      </w:r>
      <w:r w:rsidR="00D44540">
        <w:rPr>
          <w:rFonts w:ascii="Times New Roman" w:hAnsi="Times New Roman" w:cs="Times New Roman"/>
          <w:color w:val="000000"/>
          <w:sz w:val="24"/>
          <w:szCs w:val="24"/>
        </w:rPr>
        <w:t xml:space="preserve"> slide or image,</w:t>
      </w:r>
      <w:r>
        <w:rPr>
          <w:rFonts w:ascii="Times New Roman" w:hAnsi="Times New Roman" w:cs="Times New Roman"/>
          <w:color w:val="000000"/>
          <w:sz w:val="24"/>
          <w:szCs w:val="24"/>
        </w:rPr>
        <w:t xml:space="preserve"> but the location and naming of images must adhere to certain conventions for properties to be set for the related images and slides. 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D44540" w:rsidRDefault="00D44540" w:rsidP="00D44540">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Properties Set</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Copy map-</w:t>
      </w:r>
      <w:r w:rsidR="00B01CDA">
        <w:rPr>
          <w:rFonts w:ascii="Times New Roman" w:hAnsi="Times New Roman" w:cs="Times New Roman"/>
          <w:color w:val="000000"/>
          <w:sz w:val="24"/>
          <w:szCs w:val="24"/>
        </w:rPr>
        <w:t>slide</w:t>
      </w:r>
      <w:r w:rsidRPr="00A43CAC">
        <w:rPr>
          <w:rFonts w:ascii="Times New Roman" w:hAnsi="Times New Roman" w:cs="Times New Roman"/>
          <w:color w:val="000000"/>
          <w:sz w:val="24"/>
          <w:szCs w:val="24"/>
        </w:rPr>
        <w:t xml:space="preserve">-action.xqy to </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/conversion/actions/map-slide-action.xqy</w:t>
      </w:r>
    </w:p>
    <w:p w:rsidR="00DB38A8" w:rsidRPr="00FA659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Install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pipeline will load. You now just have to enable it 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Enable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PresentationML Process 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3.2 </w:t>
      </w:r>
      <w:r w:rsidR="00D44540">
        <w:rPr>
          <w:rFonts w:ascii="Arial" w:hAnsi="Arial" w:cs="Arial"/>
          <w:b/>
          <w:bCs/>
          <w:color w:val="000000"/>
          <w:sz w:val="26"/>
          <w:szCs w:val="26"/>
        </w:rPr>
        <w:t>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 xml:space="preserve">associated images, </w:t>
      </w:r>
      <w:ins w:id="28" w:author="Denise Miura" w:date="2009-09-23T15:17:00Z">
        <w:r w:rsidR="008A512A">
          <w:rPr>
            <w:rFonts w:ascii="Times New Roman" w:hAnsi="Times New Roman" w:cs="Times New Roman"/>
            <w:color w:val="000000"/>
            <w:sz w:val="24"/>
            <w:szCs w:val="24"/>
          </w:rPr>
          <w:t>i</w:t>
        </w:r>
      </w:ins>
      <w:del w:id="29" w:author="Denise Miura" w:date="2009-09-23T15:17:00Z">
        <w:r w:rsidR="00256427" w:rsidDel="008A512A">
          <w:rPr>
            <w:rFonts w:ascii="Times New Roman" w:hAnsi="Times New Roman" w:cs="Times New Roman"/>
            <w:color w:val="000000"/>
            <w:sz w:val="24"/>
            <w:szCs w:val="24"/>
          </w:rPr>
          <w:delText>I</w:delText>
        </w:r>
      </w:del>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w:t>
      </w:r>
      <w:ins w:id="30" w:author="Denise Miura" w:date="2009-09-23T15:17:00Z">
        <w:r w:rsidR="008A512A">
          <w:rPr>
            <w:rFonts w:ascii="Times New Roman" w:hAnsi="Times New Roman" w:cs="Times New Roman"/>
            <w:color w:val="000000"/>
            <w:sz w:val="24"/>
            <w:szCs w:val="24"/>
          </w:rPr>
          <w:t>An e</w:t>
        </w:r>
      </w:ins>
      <w:del w:id="31" w:author="Denise Miura" w:date="2009-09-23T15:17:00Z">
        <w:r w:rsidR="00256427" w:rsidDel="008A512A">
          <w:rPr>
            <w:rFonts w:ascii="Times New Roman" w:hAnsi="Times New Roman" w:cs="Times New Roman"/>
            <w:color w:val="000000"/>
            <w:sz w:val="24"/>
            <w:szCs w:val="24"/>
          </w:rPr>
          <w:delText>E</w:delText>
        </w:r>
      </w:del>
      <w:r w:rsidR="00256427">
        <w:rPr>
          <w:rFonts w:ascii="Times New Roman" w:hAnsi="Times New Roman" w:cs="Times New Roman"/>
          <w:color w:val="000000"/>
          <w:sz w:val="24"/>
          <w:szCs w:val="24"/>
        </w:rPr>
        <w:t xml:space="preserv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w:t>
      </w:r>
      <w:ins w:id="32" w:author="Denise Miura" w:date="2009-09-23T15:18:00Z">
        <w:r w:rsidR="008A512A">
          <w:rPr>
            <w:rFonts w:ascii="Times New Roman" w:hAnsi="Times New Roman" w:cs="Times New Roman"/>
            <w:color w:val="000000"/>
            <w:sz w:val="24"/>
            <w:szCs w:val="24"/>
          </w:rPr>
          <w:t>,</w:t>
        </w:r>
      </w:ins>
      <w:del w:id="33" w:author="Denise Miura" w:date="2009-09-23T15:18:00Z">
        <w:r w:rsidDel="008A512A">
          <w:rPr>
            <w:rFonts w:ascii="Times New Roman" w:hAnsi="Times New Roman" w:cs="Times New Roman"/>
            <w:color w:val="000000"/>
            <w:sz w:val="24"/>
            <w:szCs w:val="24"/>
          </w:rPr>
          <w:delText>.</w:delText>
        </w:r>
      </w:del>
      <w:r>
        <w:rPr>
          <w:rFonts w:ascii="Times New Roman" w:hAnsi="Times New Roman" w:cs="Times New Roman"/>
          <w:color w:val="000000"/>
          <w:sz w:val="24"/>
          <w:szCs w:val="24"/>
        </w:rPr>
        <w:t xml:space="preserve">  </w:t>
      </w:r>
      <w:ins w:id="34" w:author="Denise Miura" w:date="2009-09-23T15:18:00Z">
        <w:r w:rsidR="008A512A">
          <w:rPr>
            <w:rFonts w:ascii="Times New Roman" w:hAnsi="Times New Roman" w:cs="Times New Roman"/>
            <w:color w:val="000000"/>
            <w:sz w:val="24"/>
            <w:szCs w:val="24"/>
          </w:rPr>
          <w:t>w</w:t>
        </w:r>
      </w:ins>
      <w:del w:id="35" w:author="Denise Miura" w:date="2009-09-23T15:18:00Z">
        <w:r w:rsidDel="008A512A">
          <w:rPr>
            <w:rFonts w:ascii="Times New Roman" w:hAnsi="Times New Roman" w:cs="Times New Roman"/>
            <w:color w:val="000000"/>
            <w:sz w:val="24"/>
            <w:szCs w:val="24"/>
          </w:rPr>
          <w:delText>W</w:delText>
        </w:r>
      </w:del>
      <w:r>
        <w:rPr>
          <w:rFonts w:ascii="Times New Roman" w:hAnsi="Times New Roman" w:cs="Times New Roman"/>
          <w:color w:val="000000"/>
          <w:sz w:val="24"/>
          <w:szCs w:val="24"/>
        </w:rPr>
        <w:t>here the slide image number corresponds to the number of the slide.xml found within the extracted parts.  (/foo_pptx_parts/ppt/slides/slide1.xml, etc.)</w:t>
      </w:r>
      <w:del w:id="36" w:author="Denise Miura" w:date="2009-09-23T15:18:00Z">
        <w:r w:rsidDel="008A512A">
          <w:rPr>
            <w:rFonts w:ascii="Times New Roman" w:hAnsi="Times New Roman" w:cs="Times New Roman"/>
            <w:color w:val="000000"/>
            <w:sz w:val="24"/>
            <w:szCs w:val="24"/>
          </w:rPr>
          <w:delText>.</w:delText>
        </w:r>
      </w:del>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slides are extracted and save</w:t>
      </w:r>
      <w:ins w:id="37" w:author="Denise Miura" w:date="2009-09-23T15:18:00Z">
        <w:r w:rsidR="008A512A">
          <w:rPr>
            <w:rFonts w:ascii="Times New Roman" w:hAnsi="Times New Roman" w:cs="Times New Roman"/>
            <w:color w:val="000000"/>
            <w:sz w:val="24"/>
            <w:szCs w:val="24"/>
          </w:rPr>
          <w:t>d</w:t>
        </w:r>
      </w:ins>
      <w:r>
        <w:rPr>
          <w:rFonts w:ascii="Times New Roman" w:hAnsi="Times New Roman" w:cs="Times New Roman"/>
          <w:color w:val="000000"/>
          <w:sz w:val="24"/>
          <w:szCs w:val="24"/>
        </w:rPr>
        <w:t xml:space="preserve"> to the </w:t>
      </w:r>
      <w:ins w:id="38" w:author="Denise Miura" w:date="2009-09-23T15:18:00Z">
        <w:r w:rsidR="008A512A">
          <w:rPr>
            <w:rFonts w:ascii="Times New Roman" w:hAnsi="Times New Roman" w:cs="Times New Roman"/>
            <w:color w:val="000000"/>
            <w:sz w:val="24"/>
            <w:szCs w:val="24"/>
          </w:rPr>
          <w:t>s</w:t>
        </w:r>
      </w:ins>
      <w:del w:id="39" w:author="Denise Miura" w:date="2009-09-23T15:18:00Z">
        <w:r w:rsidDel="008A512A">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 the PresentationML process pipeline looks for an associated image, following these conventions. If </w:t>
      </w:r>
      <w:r w:rsidR="00DE3AB9">
        <w:rPr>
          <w:rFonts w:ascii="Times New Roman" w:hAnsi="Times New Roman" w:cs="Times New Roman"/>
          <w:color w:val="000000"/>
          <w:sz w:val="24"/>
          <w:szCs w:val="24"/>
        </w:rPr>
        <w:t xml:space="preserve">an image is </w:t>
      </w:r>
      <w:r>
        <w:rPr>
          <w:rFonts w:ascii="Times New Roman" w:hAnsi="Times New Roman" w:cs="Times New Roman"/>
          <w:color w:val="000000"/>
          <w:sz w:val="24"/>
          <w:szCs w:val="24"/>
        </w:rPr>
        <w:t xml:space="preserve">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w:t>
      </w:r>
      <w:r w:rsidR="00DE3AB9">
        <w:rPr>
          <w:rFonts w:ascii="Times New Roman" w:hAnsi="Times New Roman" w:cs="Times New Roman"/>
          <w:color w:val="000000"/>
          <w:sz w:val="24"/>
          <w:szCs w:val="24"/>
        </w:rPr>
        <w:t>slide#.xml</w:t>
      </w:r>
      <w:r w:rsidR="0047721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p>
    <w:p w:rsidR="00D44540" w:rsidRDefault="00D44540"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Properties</w:t>
      </w:r>
    </w:p>
    <w:p w:rsidR="00744DE7" w:rsidRDefault="00744DE7" w:rsidP="00336337">
      <w:pPr>
        <w:autoSpaceDE w:val="0"/>
        <w:autoSpaceDN w:val="0"/>
        <w:adjustRightInd w:val="0"/>
        <w:spacing w:after="0" w:line="240" w:lineRule="auto"/>
        <w:rPr>
          <w:rFonts w:ascii="Times New Roman" w:hAnsi="Times New Roman" w:cs="Times New Roman"/>
          <w:color w:val="000000"/>
          <w:sz w:val="24"/>
          <w:szCs w:val="24"/>
        </w:rPr>
      </w:pPr>
    </w:p>
    <w:p w:rsidR="00DE3AB9"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Properties </w:t>
      </w:r>
      <w:r w:rsidR="00DE3AB9">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set</w:t>
      </w:r>
      <w:r w:rsidR="00DE3AB9">
        <w:rPr>
          <w:rFonts w:ascii="Times New Roman" w:hAnsi="Times New Roman" w:cs="Times New Roman"/>
          <w:color w:val="000000"/>
          <w:sz w:val="24"/>
          <w:szCs w:val="24"/>
        </w:rPr>
        <w:t xml:space="preserve"> in the ppt module namespace, “</w:t>
      </w:r>
      <w:r w:rsidR="00DE3AB9" w:rsidRPr="00DE3AB9">
        <w:rPr>
          <w:rFonts w:ascii="Times New Roman" w:hAnsi="Times New Roman" w:cs="Times New Roman"/>
          <w:color w:val="000000"/>
          <w:sz w:val="24"/>
          <w:szCs w:val="24"/>
        </w:rPr>
        <w:t>http://marklogic.com/openxml/powerpoint</w:t>
      </w:r>
      <w:r w:rsidR="00DE3AB9">
        <w:rPr>
          <w:rFonts w:ascii="Times New Roman" w:hAnsi="Times New Roman" w:cs="Times New Roman"/>
          <w:color w:val="000000"/>
          <w:sz w:val="24"/>
          <w:szCs w:val="24"/>
        </w:rPr>
        <w:t>”.</w:t>
      </w:r>
    </w:p>
    <w:p w:rsidR="00D44540" w:rsidRPr="00D44540" w:rsidRDefault="00D44540" w:rsidP="00336337">
      <w:pPr>
        <w:autoSpaceDE w:val="0"/>
        <w:autoSpaceDN w:val="0"/>
        <w:adjustRightInd w:val="0"/>
        <w:spacing w:after="0" w:line="240" w:lineRule="auto"/>
        <w:rPr>
          <w:rFonts w:ascii="Times New Roman" w:hAnsi="Times New Roman" w:cs="Times New Roman"/>
          <w:b/>
          <w:color w:val="000000"/>
          <w:sz w:val="24"/>
          <w:szCs w:val="24"/>
          <w:u w:val="single"/>
        </w:rPr>
      </w:pP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slide#.xml</w:t>
      </w:r>
    </w:p>
    <w:p w:rsidR="00D44540" w:rsidRDefault="00D44540"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&lt;ppt:pptx&gt;/Foo.pptx&lt;/ppt:pptx&gt;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//URI of source .pptx</w:t>
      </w:r>
    </w:p>
    <w:p w:rsidR="00ED6015" w:rsidRDefault="00ED6015" w:rsidP="00336337">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Pr>
          <w:rFonts w:ascii="Times New Roman" w:hAnsi="Times New Roman" w:cs="Times New Roman"/>
          <w:color w:val="000000"/>
          <w:sz w:val="24"/>
          <w:szCs w:val="24"/>
        </w:rPr>
        <w:t>slideimg&gt;</w:t>
      </w:r>
      <w:r w:rsidR="00ED6015">
        <w:rPr>
          <w:rFonts w:ascii="Times New Roman" w:hAnsi="Times New Roman" w:cs="Times New Roman"/>
          <w:color w:val="000000"/>
          <w:sz w:val="24"/>
          <w:szCs w:val="24"/>
        </w:rPr>
        <w:t xml:space="preserve">   </w:t>
      </w:r>
      <w:r w:rsidR="003E714F">
        <w:rPr>
          <w:rFonts w:ascii="Times New Roman" w:hAnsi="Times New Roman" w:cs="Times New Roman"/>
          <w:color w:val="000000"/>
          <w:sz w:val="24"/>
          <w:szCs w:val="24"/>
        </w:rPr>
        <w:t xml:space="preserve">//URI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D44540" w:rsidRDefault="00D44540" w:rsidP="00C172CC">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Default="00705677"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Slide#.PNG</w:t>
      </w:r>
      <w:r w:rsidR="00C172CC">
        <w:rPr>
          <w:rFonts w:ascii="Times New Roman" w:hAnsi="Times New Roman" w:cs="Times New Roman"/>
          <w:color w:val="000000"/>
          <w:sz w:val="24"/>
          <w:szCs w:val="24"/>
        </w:rPr>
        <w:t>:</w:t>
      </w:r>
    </w:p>
    <w:p w:rsid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E3AB9">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pptx&gt;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Pr>
          <w:rFonts w:ascii="Times New Roman" w:hAnsi="Times New Roman" w:cs="Times New Roman"/>
          <w:color w:val="000000"/>
          <w:sz w:val="24"/>
          <w:szCs w:val="24"/>
        </w:rPr>
        <w:t>.pptx</w:t>
      </w:r>
    </w:p>
    <w:p w:rsidR="00ED6015" w:rsidRPr="003E714F" w:rsidRDefault="00ED6015" w:rsidP="003E714F">
      <w:pPr>
        <w:autoSpaceDE w:val="0"/>
        <w:autoSpaceDN w:val="0"/>
        <w:adjustRightInd w:val="0"/>
        <w:spacing w:after="0" w:line="240" w:lineRule="auto"/>
        <w:rPr>
          <w:rFonts w:ascii="Times New Roman" w:hAnsi="Times New Roman" w:cs="Times New Roman"/>
          <w:color w:val="000000"/>
          <w:sz w:val="24"/>
          <w:szCs w:val="24"/>
        </w:rPr>
      </w:pPr>
      <w:r w:rsidRPr="00D44540">
        <w:rPr>
          <w:rFonts w:ascii="Times New Roman" w:hAnsi="Times New Roman" w:cs="Times New Roman"/>
          <w:color w:val="000000"/>
          <w:sz w:val="24"/>
          <w:szCs w:val="24"/>
        </w:rPr>
        <w:t>&lt;ppt:pptxdir</w:t>
      </w:r>
      <w:r>
        <w:rPr>
          <w:rFonts w:ascii="Times New Roman" w:hAnsi="Times New Roman" w:cs="Times New Roman"/>
          <w:color w:val="000000"/>
          <w:sz w:val="24"/>
          <w:szCs w:val="24"/>
        </w:rPr>
        <w:t>&gt;/Foo_pptx_parts/&lt;/ppt:pptx&gt;         //URI of directory of extracted .pptx</w:t>
      </w:r>
    </w:p>
    <w:p w:rsidR="00ED6015"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//URI of related source slide#.xml</w:t>
      </w:r>
    </w:p>
    <w:p w:rsidR="00ED6015" w:rsidRDefault="00ED6015" w:rsidP="003E714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E714F">
        <w:rPr>
          <w:rFonts w:ascii="Times New Roman" w:hAnsi="Times New Roman" w:cs="Times New Roman"/>
          <w:color w:val="000000"/>
          <w:sz w:val="24"/>
          <w:szCs w:val="24"/>
        </w:rPr>
        <w: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D44540">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slide&gt;</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//URI of related </w:t>
      </w:r>
      <w:r w:rsidR="00D44540">
        <w:rPr>
          <w:rFonts w:ascii="Times New Roman" w:hAnsi="Times New Roman" w:cs="Times New Roman"/>
          <w:color w:val="000000"/>
          <w:sz w:val="24"/>
          <w:szCs w:val="24"/>
        </w:rPr>
        <w:t xml:space="preserve">source </w:t>
      </w:r>
      <w:r w:rsidR="00ED6015">
        <w:rPr>
          <w:rFonts w:ascii="Times New Roman" w:hAnsi="Times New Roman" w:cs="Times New Roman"/>
          <w:color w:val="000000"/>
          <w:sz w:val="24"/>
          <w:szCs w:val="24"/>
        </w:rPr>
        <w:t>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index&gt;10&lt;/</w:t>
      </w:r>
      <w:r w:rsidR="00ED6015">
        <w:rPr>
          <w:rFonts w:ascii="Times New Roman" w:hAnsi="Times New Roman" w:cs="Times New Roman"/>
          <w:color w:val="000000"/>
          <w:sz w:val="24"/>
          <w:szCs w:val="24"/>
        </w:rPr>
        <w:t>ppt:</w:t>
      </w:r>
      <w:r w:rsidRPr="003E714F">
        <w:rPr>
          <w:rFonts w:ascii="Times New Roman" w:hAnsi="Times New Roman" w:cs="Times New Roman"/>
          <w:color w:val="000000"/>
          <w:sz w:val="24"/>
          <w:szCs w:val="24"/>
        </w:rPr>
        <w:t>index&gt;</w:t>
      </w:r>
      <w:r>
        <w:rPr>
          <w:rFonts w:ascii="Times New Roman" w:hAnsi="Times New Roman" w:cs="Times New Roman"/>
          <w:color w:val="000000"/>
          <w:sz w:val="24"/>
          <w:szCs w:val="24"/>
        </w:rPr>
        <w:t xml:space="preserve">                          </w:t>
      </w:r>
      <w:r w:rsidR="00ED60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//Index of slide</w:t>
      </w:r>
    </w:p>
    <w:p w:rsidR="00D44540" w:rsidRDefault="00D44540" w:rsidP="003E714F">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 xml:space="preserve">By saving presentations to MarkLogic from the Button menu,  and with the PresentationML Process pipeline enabled, you now have a way using document properties to help you quickly build webapps for search and re-use of slides.  This search and reuse is not limited to </w:t>
      </w:r>
      <w:ins w:id="40" w:author="Denise Miura" w:date="2009-09-23T15:21:00Z">
        <w:r w:rsidR="003B590C">
          <w:rPr>
            <w:rFonts w:ascii="Times New Roman" w:hAnsi="Times New Roman" w:cs="Times New Roman"/>
            <w:color w:val="000000"/>
            <w:sz w:val="24"/>
            <w:szCs w:val="24"/>
          </w:rPr>
          <w:t xml:space="preserve">use </w:t>
        </w:r>
      </w:ins>
      <w:r w:rsidRPr="004E6554">
        <w:rPr>
          <w:rFonts w:ascii="Times New Roman" w:hAnsi="Times New Roman" w:cs="Times New Roman"/>
          <w:color w:val="000000"/>
          <w:sz w:val="24"/>
          <w:szCs w:val="24"/>
        </w:rPr>
        <w:t xml:space="preserve">within </w:t>
      </w:r>
      <w:ins w:id="41" w:author="Denise Miura" w:date="2009-09-23T15:21:00Z">
        <w:r w:rsidR="003B590C">
          <w:rPr>
            <w:rFonts w:ascii="Times New Roman" w:hAnsi="Times New Roman" w:cs="Times New Roman"/>
            <w:color w:val="000000"/>
            <w:sz w:val="24"/>
            <w:szCs w:val="24"/>
          </w:rPr>
          <w:t xml:space="preserve">the </w:t>
        </w:r>
      </w:ins>
      <w:r w:rsidRPr="004E6554">
        <w:rPr>
          <w:rFonts w:ascii="Times New Roman" w:hAnsi="Times New Roman" w:cs="Times New Roman"/>
          <w:color w:val="000000"/>
          <w:sz w:val="24"/>
          <w:szCs w:val="24"/>
        </w:rPr>
        <w:t>PowerPoint</w:t>
      </w:r>
      <w:ins w:id="42" w:author="Denise Miura" w:date="2009-09-23T15:21:00Z">
        <w:r w:rsidR="003B590C">
          <w:rPr>
            <w:rFonts w:ascii="Times New Roman" w:hAnsi="Times New Roman" w:cs="Times New Roman"/>
            <w:color w:val="000000"/>
            <w:sz w:val="24"/>
            <w:szCs w:val="24"/>
          </w:rPr>
          <w:t xml:space="preserve"> client</w:t>
        </w:r>
      </w:ins>
      <w:r w:rsidRPr="004E6554">
        <w:rPr>
          <w:rFonts w:ascii="Times New Roman" w:hAnsi="Times New Roman" w:cs="Times New Roman"/>
          <w:color w:val="000000"/>
          <w:sz w:val="24"/>
          <w:szCs w:val="24"/>
        </w:rPr>
        <w: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D725D" w:rsidRDefault="003D725D"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 CPF Pipeline</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PresentationML Process pipeline, as described in section 3.0 “Install the PresentationML Process CPF Pipeline”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documents expanded and stored in MarkLogic Server</w:t>
      </w:r>
      <w:r w:rsidR="007C0306">
        <w:rPr>
          <w:rFonts w:ascii="Times New Roman" w:hAnsi="Times New Roman" w:cs="Times New Roman"/>
          <w:color w:val="000000"/>
          <w:sz w:val="24"/>
          <w:szCs w:val="24"/>
        </w:rPr>
        <w:t xml:space="preserve"> as well as Word 2007 and Excel 2007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sidRPr="002A2590">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w:t>
      </w:r>
      <w:r w:rsidRPr="002A2590">
        <w:rPr>
          <w:rFonts w:ascii="Times New Roman" w:hAnsi="Times New Roman" w:cs="Times New Roman"/>
          <w:i/>
          <w:color w:val="000000"/>
          <w:sz w:val="24"/>
          <w:szCs w:val="24"/>
        </w:rPr>
        <w:t xml:space="preserve">The Toolkit for PowerPoint </w:t>
      </w:r>
      <w:r>
        <w:rPr>
          <w:rFonts w:ascii="Times New Roman" w:hAnsi="Times New Roman" w:cs="Times New Roman"/>
          <w:i/>
          <w:color w:val="000000"/>
          <w:sz w:val="24"/>
          <w:szCs w:val="24"/>
        </w:rPr>
        <w:t xml:space="preserve">Samples leverage solutions </w:t>
      </w:r>
      <w:r w:rsidRPr="002A2590">
        <w:rPr>
          <w:rFonts w:ascii="Times New Roman" w:hAnsi="Times New Roman" w:cs="Times New Roman"/>
          <w:i/>
          <w:color w:val="000000"/>
          <w:sz w:val="24"/>
          <w:szCs w:val="24"/>
        </w:rPr>
        <w:t>developed previously</w:t>
      </w:r>
      <w:r>
        <w:rPr>
          <w:rFonts w:ascii="Times New Roman" w:hAnsi="Times New Roman" w:cs="Times New Roman"/>
          <w:i/>
          <w:color w:val="000000"/>
          <w:sz w:val="24"/>
          <w:szCs w:val="24"/>
        </w:rPr>
        <w:t xml:space="preserve"> for</w:t>
      </w:r>
      <w:r w:rsidRPr="002A2590">
        <w:rPr>
          <w:rFonts w:ascii="Times New Roman" w:hAnsi="Times New Roman" w:cs="Times New Roman"/>
          <w:i/>
          <w:color w:val="000000"/>
          <w:sz w:val="24"/>
          <w:szCs w:val="24"/>
        </w:rPr>
        <w:t xml:space="preserve"> the Toolkits for Word and Excel.  For the Search samples to work properly, the following pipelines are required</w:t>
      </w:r>
      <w:r w:rsidR="00F77E00">
        <w:rPr>
          <w:rFonts w:ascii="Times New Roman" w:hAnsi="Times New Roman" w:cs="Times New Roman"/>
          <w:i/>
          <w:color w:val="000000"/>
          <w:sz w:val="24"/>
          <w:szCs w:val="24"/>
        </w:rPr>
        <w:t>.  These</w:t>
      </w:r>
      <w:r w:rsidRPr="002A2590">
        <w:rPr>
          <w:rFonts w:ascii="Times New Roman" w:hAnsi="Times New Roman" w:cs="Times New Roman"/>
          <w:i/>
          <w:color w:val="000000"/>
          <w:sz w:val="24"/>
          <w:szCs w:val="24"/>
        </w:rPr>
        <w:t xml:space="preserve"> should be installed, configured, and attached to your </w:t>
      </w:r>
      <w:ins w:id="43" w:author="Denise Miura" w:date="2009-09-23T15:47:00Z">
        <w:r w:rsidR="00495D3A">
          <w:rPr>
            <w:rFonts w:ascii="Times New Roman" w:hAnsi="Times New Roman" w:cs="Times New Roman"/>
            <w:i/>
            <w:color w:val="000000"/>
            <w:sz w:val="24"/>
            <w:szCs w:val="24"/>
          </w:rPr>
          <w:t>d</w:t>
        </w:r>
      </w:ins>
      <w:del w:id="44" w:author="Denise Miura" w:date="2009-09-23T15:47:00Z">
        <w:r w:rsidRPr="002A2590" w:rsidDel="00495D3A">
          <w:rPr>
            <w:rFonts w:ascii="Times New Roman" w:hAnsi="Times New Roman" w:cs="Times New Roman"/>
            <w:i/>
            <w:color w:val="000000"/>
            <w:sz w:val="24"/>
            <w:szCs w:val="24"/>
          </w:rPr>
          <w:delText>D</w:delText>
        </w:r>
      </w:del>
      <w:r w:rsidRPr="002A2590">
        <w:rPr>
          <w:rFonts w:ascii="Times New Roman" w:hAnsi="Times New Roman" w:cs="Times New Roman"/>
          <w:i/>
          <w:color w:val="000000"/>
          <w:sz w:val="24"/>
          <w:szCs w:val="24"/>
        </w:rPr>
        <w:t xml:space="preserve">atabase, similar to the PresentationML Process pipeline we </w:t>
      </w:r>
      <w:r w:rsidR="00F77E00">
        <w:rPr>
          <w:rFonts w:ascii="Times New Roman" w:hAnsi="Times New Roman" w:cs="Times New Roman"/>
          <w:i/>
          <w:color w:val="000000"/>
          <w:sz w:val="24"/>
          <w:szCs w:val="24"/>
        </w:rPr>
        <w:t xml:space="preserve">installed and </w:t>
      </w:r>
      <w:r w:rsidRPr="002A2590">
        <w:rPr>
          <w:rFonts w:ascii="Times New Roman" w:hAnsi="Times New Roman" w:cs="Times New Roman"/>
          <w:i/>
          <w:color w:val="000000"/>
          <w:sz w:val="24"/>
          <w:szCs w:val="24"/>
        </w:rPr>
        <w:t xml:space="preserve">configured </w:t>
      </w:r>
      <w:r w:rsidR="00F77E00">
        <w:rPr>
          <w:rFonts w:ascii="Times New Roman" w:hAnsi="Times New Roman" w:cs="Times New Roman"/>
          <w:i/>
          <w:color w:val="000000"/>
          <w:sz w:val="24"/>
          <w:szCs w:val="24"/>
        </w:rPr>
        <w:t>in Section 3.0</w:t>
      </w:r>
      <w:r w:rsidRPr="002A2590">
        <w:rPr>
          <w:rFonts w:ascii="Times New Roman" w:hAnsi="Times New Roman" w:cs="Times New Roman"/>
          <w:i/>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u w:val="single"/>
        </w:rPr>
      </w:pPr>
      <w:r w:rsidRPr="002A2590">
        <w:rPr>
          <w:rFonts w:ascii="Times New Roman" w:hAnsi="Times New Roman" w:cs="Times New Roman"/>
          <w:b/>
          <w:color w:val="000000"/>
          <w:sz w:val="24"/>
          <w:szCs w:val="24"/>
          <w:u w:val="single"/>
        </w:rPr>
        <w:t>Required pipelines and descriptions: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Status Change Handling:</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with MarkLogic Server.  </w:t>
      </w:r>
      <w:r w:rsidR="00F77E00">
        <w:rPr>
          <w:rFonts w:ascii="Times New Roman" w:hAnsi="Times New Roman" w:cs="Times New Roman"/>
          <w:color w:val="000000"/>
          <w:sz w:val="24"/>
          <w:szCs w:val="24"/>
        </w:rPr>
        <w:t>This pipeline h</w:t>
      </w:r>
      <w:r>
        <w:rPr>
          <w:rFonts w:ascii="Times New Roman" w:hAnsi="Times New Roman" w:cs="Times New Roman"/>
          <w:color w:val="000000"/>
          <w:sz w:val="24"/>
          <w:szCs w:val="24"/>
        </w:rPr>
        <w:t>andles CPF transitions.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Office Open XML Extract</w:t>
      </w:r>
      <w:del w:id="45" w:author="Denise Miura" w:date="2009-09-23T15:48:00Z">
        <w:r w:rsidRPr="002A2590" w:rsidDel="00495D3A">
          <w:rPr>
            <w:rFonts w:ascii="Times New Roman" w:hAnsi="Times New Roman" w:cs="Times New Roman"/>
            <w:b/>
            <w:color w:val="000000"/>
            <w:sz w:val="24"/>
            <w:szCs w:val="24"/>
          </w:rPr>
          <w:delText xml:space="preserve"> </w:delText>
        </w:r>
      </w:del>
      <w:r w:rsidRPr="002A2590">
        <w:rPr>
          <w:rFonts w:ascii="Times New Roman" w:hAnsi="Times New Roman" w:cs="Times New Roman"/>
          <w:b/>
          <w:color w:val="000000"/>
          <w:sz w:val="24"/>
          <w:szCs w:val="24"/>
        </w:rPr>
        <w:t xml:space="preserve">: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u</w:t>
      </w:r>
      <w:r>
        <w:rPr>
          <w:rFonts w:ascii="Times New Roman" w:hAnsi="Times New Roman" w:cs="Times New Roman"/>
          <w:color w:val="000000"/>
          <w:sz w:val="24"/>
          <w:szCs w:val="24"/>
        </w:rPr>
        <w:t xml:space="preserve">nzips Office 2007 documents on save to the </w:t>
      </w:r>
      <w:ins w:id="46" w:author="Denise Miura" w:date="2009-09-23T15:48:00Z">
        <w:r w:rsidR="00495D3A">
          <w:rPr>
            <w:rFonts w:ascii="Times New Roman" w:hAnsi="Times New Roman" w:cs="Times New Roman"/>
            <w:color w:val="000000"/>
            <w:sz w:val="24"/>
            <w:szCs w:val="24"/>
          </w:rPr>
          <w:t>d</w:t>
        </w:r>
      </w:ins>
      <w:del w:id="47" w:author="Denise Miura" w:date="2009-09-23T15:48:00Z">
        <w:r w:rsidDel="00495D3A">
          <w:rPr>
            <w:rFonts w:ascii="Times New Roman" w:hAnsi="Times New Roman" w:cs="Times New Roman"/>
            <w:color w:val="000000"/>
            <w:sz w:val="24"/>
            <w:szCs w:val="24"/>
          </w:rPr>
          <w:delText>D</w:delText>
        </w:r>
      </w:del>
      <w:r>
        <w:rPr>
          <w:rFonts w:ascii="Times New Roman" w:hAnsi="Times New Roman" w:cs="Times New Roman"/>
          <w:color w:val="000000"/>
          <w:sz w:val="24"/>
          <w:szCs w:val="24"/>
        </w:rPr>
        <w:t>atabase.</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 xml:space="preserve">WordprocessingML Process: </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Server</w:t>
      </w:r>
      <w:r w:rsidR="00F77E00">
        <w:rPr>
          <w:rFonts w:ascii="Times New Roman" w:hAnsi="Times New Roman" w:cs="Times New Roman"/>
          <w:color w:val="000000"/>
          <w:sz w:val="24"/>
          <w:szCs w:val="24"/>
        </w:rPr>
        <w:t>. This pipeline m</w:t>
      </w:r>
      <w:r>
        <w:rPr>
          <w:rFonts w:ascii="Times New Roman" w:hAnsi="Times New Roman" w:cs="Times New Roman"/>
          <w:color w:val="000000"/>
          <w:sz w:val="24"/>
          <w:szCs w:val="24"/>
        </w:rPr>
        <w:t>erges split runs of text in paragraphs to improve search and resuse</w:t>
      </w:r>
      <w:r w:rsidR="00F77E00">
        <w:rPr>
          <w:rFonts w:ascii="Times New Roman" w:hAnsi="Times New Roman" w:cs="Times New Roman"/>
          <w:color w:val="000000"/>
          <w:sz w:val="24"/>
          <w:szCs w:val="24"/>
        </w:rPr>
        <w:t xml:space="preserve"> of text within document.xml, the main body of content in a .docx package</w:t>
      </w:r>
      <w:r>
        <w:rPr>
          <w:rFonts w:ascii="Times New Roman" w:hAnsi="Times New Roman" w:cs="Times New Roman"/>
          <w:color w:val="000000"/>
          <w:sz w:val="24"/>
          <w:szCs w:val="24"/>
        </w:rPr>
        <w:t>.</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A2590" w:rsidRPr="002A2590" w:rsidRDefault="002A2590" w:rsidP="002E2AB5">
      <w:pPr>
        <w:autoSpaceDE w:val="0"/>
        <w:autoSpaceDN w:val="0"/>
        <w:adjustRightInd w:val="0"/>
        <w:spacing w:after="0" w:line="240" w:lineRule="auto"/>
        <w:rPr>
          <w:rFonts w:ascii="Times New Roman" w:hAnsi="Times New Roman" w:cs="Times New Roman"/>
          <w:b/>
          <w:color w:val="000000"/>
          <w:sz w:val="24"/>
          <w:szCs w:val="24"/>
        </w:rPr>
      </w:pPr>
      <w:r w:rsidRPr="002A2590">
        <w:rPr>
          <w:rFonts w:ascii="Times New Roman" w:hAnsi="Times New Roman" w:cs="Times New Roman"/>
          <w:b/>
          <w:color w:val="000000"/>
          <w:sz w:val="24"/>
          <w:szCs w:val="24"/>
        </w:rPr>
        <w:t>SpreadsheetML Process:</w:t>
      </w:r>
    </w:p>
    <w:p w:rsidR="002A2590" w:rsidRDefault="002A259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Excel®</w:t>
      </w:r>
      <w:r w:rsidR="00F77E0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This pipeline s</w:t>
      </w:r>
      <w:r>
        <w:rPr>
          <w:rFonts w:ascii="Times New Roman" w:hAnsi="Times New Roman" w:cs="Times New Roman"/>
          <w:color w:val="000000"/>
          <w:sz w:val="24"/>
          <w:szCs w:val="24"/>
        </w:rPr>
        <w:t xml:space="preserve">aves text from the </w:t>
      </w:r>
      <w:r w:rsidR="00F77E00">
        <w:rPr>
          <w:rFonts w:ascii="Times New Roman" w:hAnsi="Times New Roman" w:cs="Times New Roman"/>
          <w:color w:val="000000"/>
          <w:sz w:val="24"/>
          <w:szCs w:val="24"/>
        </w:rPr>
        <w:t>SharedStrings</w:t>
      </w:r>
      <w:r>
        <w:rPr>
          <w:rFonts w:ascii="Times New Roman" w:hAnsi="Times New Roman" w:cs="Times New Roman"/>
          <w:color w:val="000000"/>
          <w:sz w:val="24"/>
          <w:szCs w:val="24"/>
        </w:rPr>
        <w:t xml:space="preserve"> </w:t>
      </w:r>
      <w:r w:rsidR="00F77E00">
        <w:rPr>
          <w:rFonts w:ascii="Times New Roman" w:hAnsi="Times New Roman" w:cs="Times New Roman"/>
          <w:color w:val="000000"/>
          <w:sz w:val="24"/>
          <w:szCs w:val="24"/>
        </w:rPr>
        <w:t>table into its associated worksheet. This is done so search can be performed against worksheets, without having to join and dereference the SharedStrings.xml part in the .xlsx package.</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p>
    <w:p w:rsidR="00F77E00" w:rsidRPr="00F77E00" w:rsidRDefault="00F77E00" w:rsidP="002E2AB5">
      <w:pPr>
        <w:autoSpaceDE w:val="0"/>
        <w:autoSpaceDN w:val="0"/>
        <w:adjustRightInd w:val="0"/>
        <w:spacing w:after="0" w:line="240" w:lineRule="auto"/>
        <w:rPr>
          <w:rFonts w:ascii="Times New Roman" w:hAnsi="Times New Roman" w:cs="Times New Roman"/>
          <w:b/>
          <w:color w:val="000000"/>
          <w:sz w:val="24"/>
          <w:szCs w:val="24"/>
        </w:rPr>
      </w:pPr>
      <w:r w:rsidRPr="00F77E00">
        <w:rPr>
          <w:rFonts w:ascii="Times New Roman" w:hAnsi="Times New Roman" w:cs="Times New Roman"/>
          <w:b/>
          <w:color w:val="000000"/>
          <w:sz w:val="24"/>
          <w:szCs w:val="24"/>
        </w:rPr>
        <w:t>PresentationML Process:</w:t>
      </w:r>
    </w:p>
    <w:p w:rsidR="00F77E00" w:rsidRDefault="00F77E00"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Included with MarkLogic Toolkit for PowerPoint® .  This pipeline is detailed thoroughly in this document in Section 3.0. Document properties are set on slides and associated images.</w:t>
      </w:r>
    </w:p>
    <w:p w:rsidR="002A2590" w:rsidRPr="002E2AB5" w:rsidRDefault="002A2590"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lastRenderedPageBreak/>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t>
      </w:r>
      <w:del w:id="48" w:author="Denise Miura" w:date="2009-09-23T15:50:00Z">
        <w:r w:rsidRPr="002E2AB5" w:rsidDel="00495D3A">
          <w:rPr>
            <w:rFonts w:ascii="Times New Roman" w:hAnsi="Times New Roman" w:cs="Times New Roman"/>
            <w:color w:val="000000"/>
            <w:sz w:val="24"/>
            <w:szCs w:val="24"/>
          </w:rPr>
          <w:delText>Workbook</w:delText>
        </w:r>
      </w:del>
      <w:ins w:id="49" w:author="Denise Miura" w:date="2009-09-23T15:50:00Z">
        <w:r w:rsidR="00495D3A">
          <w:rPr>
            <w:rFonts w:ascii="Times New Roman" w:hAnsi="Times New Roman" w:cs="Times New Roman"/>
            <w:color w:val="000000"/>
            <w:sz w:val="24"/>
            <w:szCs w:val="24"/>
          </w:rPr>
          <w:t>Presentation</w:t>
        </w:r>
      </w:ins>
      <w:r w:rsidRPr="002E2AB5">
        <w:rPr>
          <w:rFonts w:ascii="Times New Roman" w:hAnsi="Times New Roman" w:cs="Times New Roman"/>
          <w:color w:val="000000"/>
          <w:sz w:val="24"/>
          <w:szCs w:val="24"/>
        </w:rPr>
        <w:t>,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Assuming Office 2007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ins w:id="50" w:author="Denise Miura" w:date="2009-09-23T15:53:00Z">
        <w:r w:rsidR="00495D3A">
          <w:rPr>
            <w:rFonts w:ascii="Times New Roman" w:hAnsi="Times New Roman" w:cs="Times New Roman"/>
            <w:color w:val="000000"/>
            <w:sz w:val="24"/>
            <w:szCs w:val="24"/>
          </w:rPr>
          <w:t>.</w:t>
        </w:r>
      </w:ins>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User, and Auth values for the username</w:t>
      </w:r>
      <w:ins w:id="51" w:author="Denise Miura" w:date="2009-09-23T15:53:00Z">
        <w:r w:rsidR="00495D3A">
          <w:rPr>
            <w:rFonts w:ascii="Times New Roman" w:hAnsi="Times New Roman" w:cs="Times New Roman"/>
            <w:color w:val="000000"/>
            <w:sz w:val="24"/>
            <w:szCs w:val="24"/>
          </w:rPr>
          <w:t xml:space="preserve"> and</w:t>
        </w:r>
      </w:ins>
      <w:del w:id="52" w:author="Denise Miura" w:date="2009-09-23T15:53:00Z">
        <w:r w:rsidDel="00495D3A">
          <w:rPr>
            <w:rFonts w:ascii="Times New Roman" w:hAnsi="Times New Roman" w:cs="Times New Roman"/>
            <w:color w:val="000000"/>
            <w:sz w:val="24"/>
            <w:szCs w:val="24"/>
          </w:rPr>
          <w:delText xml:space="preserve">, </w:delText>
        </w:r>
      </w:del>
      <w:r>
        <w:rPr>
          <w:rFonts w:ascii="Times New Roman" w:hAnsi="Times New Roman" w:cs="Times New Roman"/>
          <w:color w:val="000000"/>
          <w:sz w:val="24"/>
          <w:szCs w:val="24"/>
        </w:rPr>
        <w:t xml:space="preserve">password of the </w:t>
      </w:r>
      <w:ins w:id="53" w:author="Denise Miura" w:date="2009-09-23T15:53:00Z">
        <w:r w:rsidR="00495D3A">
          <w:rPr>
            <w:rFonts w:ascii="Times New Roman" w:hAnsi="Times New Roman" w:cs="Times New Roman"/>
            <w:color w:val="000000"/>
            <w:sz w:val="24"/>
            <w:szCs w:val="24"/>
          </w:rPr>
          <w:t>s</w:t>
        </w:r>
      </w:ins>
      <w:del w:id="54" w:author="Denise Miura" w:date="2009-09-23T15:53:00Z">
        <w:r w:rsidDel="00495D3A">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w:t>
      </w:r>
      <w:ins w:id="55" w:author="Denise Miura" w:date="2009-09-23T15:54:00Z">
        <w:r w:rsidR="00495D3A">
          <w:rPr>
            <w:rFonts w:ascii="Times New Roman" w:hAnsi="Times New Roman" w:cs="Times New Roman"/>
            <w:color w:val="000000"/>
            <w:sz w:val="24"/>
            <w:szCs w:val="24"/>
          </w:rPr>
          <w:t>’re</w:t>
        </w:r>
      </w:ins>
      <w:del w:id="56" w:author="Denise Miura" w:date="2009-09-23T15:54:00Z">
        <w:r w:rsidR="00E74C0D" w:rsidDel="00495D3A">
          <w:rPr>
            <w:rFonts w:ascii="Times New Roman" w:hAnsi="Times New Roman" w:cs="Times New Roman"/>
            <w:color w:val="000000"/>
            <w:sz w:val="24"/>
            <w:szCs w:val="24"/>
          </w:rPr>
          <w:delText>r</w:delText>
        </w:r>
      </w:del>
      <w:r w:rsidR="00E74C0D">
        <w:rPr>
          <w:rFonts w:ascii="Times New Roman" w:hAnsi="Times New Roman" w:cs="Times New Roman"/>
          <w:color w:val="000000"/>
          <w:sz w:val="24"/>
          <w:szCs w:val="24"/>
        </w:rPr>
        <w:t xml:space="preserve">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3D725D" w:rsidRDefault="003D725D"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sidR="007934CC">
        <w:rPr>
          <w:rFonts w:ascii="Times New Roman" w:hAnsi="Times New Roman" w:cs="Times New Roman"/>
          <w:color w:val="000000"/>
          <w:sz w:val="24"/>
          <w:szCs w:val="24"/>
        </w:rPr>
        <w:t xml:space="preserve"> to open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w:t>
      </w:r>
      <w:ins w:id="57" w:author="Denise Miura" w:date="2009-09-23T15:55:00Z">
        <w:r w:rsidR="00495D3A">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we’ve provided one example</w:t>
      </w:r>
      <w:r w:rsidR="0060512C">
        <w:rPr>
          <w:rFonts w:ascii="Times New Roman" w:hAnsi="Times New Roman" w:cs="Times New Roman"/>
          <w:color w:val="000000"/>
          <w:sz w:val="24"/>
          <w:szCs w:val="24"/>
        </w:rPr>
        <w:t xml:space="preserve"> from the Button</w:t>
      </w:r>
      <w:ins w:id="58" w:author="Denise Miura" w:date="2009-09-23T15:55:00Z">
        <w:r w:rsidR="00495D3A">
          <w:rPr>
            <w:rFonts w:ascii="Times New Roman" w:hAnsi="Times New Roman" w:cs="Times New Roman"/>
            <w:color w:val="000000"/>
            <w:sz w:val="24"/>
            <w:szCs w:val="24"/>
          </w:rPr>
          <w:t xml:space="preserve"> menu</w:t>
        </w:r>
      </w:ins>
      <w:r w:rsidR="0060512C">
        <w:rPr>
          <w:rFonts w:ascii="Times New Roman" w:hAnsi="Times New Roman" w:cs="Times New Roman"/>
          <w:color w:val="000000"/>
          <w:sz w:val="24"/>
          <w:szCs w:val="24"/>
        </w:rPr>
        <w:t>.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t>
      </w:r>
      <w:ins w:id="59" w:author="Denise Miura" w:date="2009-09-23T15:57:00Z">
        <w:r w:rsidR="00495D3A">
          <w:rPr>
            <w:rFonts w:ascii="Times New Roman" w:hAnsi="Times New Roman" w:cs="Times New Roman"/>
            <w:color w:val="000000"/>
            <w:sz w:val="24"/>
            <w:szCs w:val="24"/>
          </w:rPr>
          <w:t>W</w:t>
        </w:r>
      </w:ins>
      <w:del w:id="60"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Also, if you setup a </w:t>
      </w:r>
      <w:ins w:id="61" w:author="Denise Miura" w:date="2009-09-23T15:57:00Z">
        <w:r w:rsidR="00495D3A">
          <w:rPr>
            <w:rFonts w:ascii="Times New Roman" w:hAnsi="Times New Roman" w:cs="Times New Roman"/>
            <w:color w:val="000000"/>
            <w:sz w:val="24"/>
            <w:szCs w:val="24"/>
          </w:rPr>
          <w:t>W</w:t>
        </w:r>
      </w:ins>
      <w:del w:id="62"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t>
      </w:r>
      <w:ins w:id="63" w:author="Denise Miura" w:date="2009-09-23T15:57:00Z">
        <w:r w:rsidR="00495D3A">
          <w:rPr>
            <w:rFonts w:ascii="Times New Roman" w:hAnsi="Times New Roman" w:cs="Times New Roman"/>
            <w:color w:val="000000"/>
            <w:sz w:val="24"/>
            <w:szCs w:val="24"/>
          </w:rPr>
          <w:t>W</w:t>
        </w:r>
      </w:ins>
      <w:del w:id="64" w:author="Denise Miura" w:date="2009-09-23T15:57:00Z">
        <w:r w:rsidDel="00495D3A">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ins w:id="65" w:author="Denise Miura" w:date="2009-09-23T15:57:00Z">
        <w:r w:rsidR="00824A2F">
          <w:rPr>
            <w:rFonts w:ascii="Times New Roman" w:hAnsi="Times New Roman" w:cs="Times New Roman"/>
            <w:color w:val="000000"/>
            <w:sz w:val="24"/>
            <w:szCs w:val="24"/>
          </w:rPr>
          <w:t>s</w:t>
        </w:r>
      </w:ins>
      <w:r>
        <w:rPr>
          <w:rFonts w:ascii="Times New Roman" w:hAnsi="Times New Roman" w:cs="Times New Roman"/>
          <w:color w:val="000000"/>
          <w:sz w:val="24"/>
          <w:szCs w:val="24"/>
        </w:rPr>
        <w:t xml:space="preserv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2A2590" w:rsidRDefault="00BE16A6" w:rsidP="002A2590">
      <w:pPr>
        <w:autoSpaceDE w:val="0"/>
        <w:autoSpaceDN w:val="0"/>
        <w:adjustRightInd w:val="0"/>
        <w:spacing w:after="0" w:line="240" w:lineRule="auto"/>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2A2590" w:rsidRDefault="002A2590" w:rsidP="00EF574A">
      <w:pPr>
        <w:autoSpaceDE w:val="0"/>
        <w:autoSpaceDN w:val="0"/>
        <w:adjustRightInd w:val="0"/>
        <w:spacing w:after="0" w:line="240" w:lineRule="auto"/>
        <w:rPr>
          <w:rFonts w:ascii="Times New Roman" w:hAnsi="Times New Roman" w:cs="Times New Roman"/>
          <w:color w:val="000000"/>
          <w:sz w:val="24"/>
          <w:szCs w:val="24"/>
        </w:rPr>
      </w:pP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w:t>
      </w:r>
      <w:ins w:id="66" w:author="Denise Miura" w:date="2009-09-23T15:58:00Z">
        <w:r w:rsidR="00824A2F">
          <w:rPr>
            <w:rFonts w:ascii="Times New Roman" w:hAnsi="Times New Roman" w:cs="Times New Roman"/>
            <w:color w:val="000000"/>
            <w:sz w:val="24"/>
            <w:szCs w:val="24"/>
          </w:rPr>
          <w:t>s</w:t>
        </w:r>
      </w:ins>
      <w:del w:id="67" w:author="Denise Miura" w:date="2009-09-23T15:58:00Z">
        <w:r w:rsidR="00A06A7D" w:rsidDel="00824A2F">
          <w:rPr>
            <w:rFonts w:ascii="Times New Roman" w:hAnsi="Times New Roman" w:cs="Times New Roman"/>
            <w:color w:val="000000"/>
            <w:sz w:val="24"/>
            <w:szCs w:val="24"/>
          </w:rPr>
          <w:delText>S</w:delText>
        </w:r>
      </w:del>
      <w:r w:rsidR="00A06A7D">
        <w:rPr>
          <w:rFonts w:ascii="Times New Roman" w:hAnsi="Times New Roman" w:cs="Times New Roman"/>
          <w:color w:val="000000"/>
          <w:sz w:val="24"/>
          <w:szCs w:val="24"/>
        </w:rPr>
        <w:t xml:space="preserve">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 xml:space="preserve">The images for saved slides that meet the search criteria are displayed in the pane.  Double-click the image and </w:t>
      </w:r>
      <w:ins w:id="68" w:author="Denise Miura" w:date="2009-09-23T15:59:00Z">
        <w:r w:rsidR="00824A2F">
          <w:rPr>
            <w:rFonts w:ascii="Times New Roman" w:hAnsi="Times New Roman" w:cs="Times New Roman"/>
            <w:color w:val="000000"/>
            <w:sz w:val="24"/>
            <w:szCs w:val="24"/>
          </w:rPr>
          <w:t>the corresponding slide</w:t>
        </w:r>
      </w:ins>
      <w:del w:id="69" w:author="Denise Miura" w:date="2009-09-23T15:59:00Z">
        <w:r w:rsidDel="00824A2F">
          <w:rPr>
            <w:rFonts w:ascii="Times New Roman" w:hAnsi="Times New Roman" w:cs="Times New Roman"/>
            <w:color w:val="000000"/>
            <w:sz w:val="24"/>
            <w:szCs w:val="24"/>
          </w:rPr>
          <w:delText>it</w:delText>
        </w:r>
      </w:del>
      <w:r>
        <w:rPr>
          <w:rFonts w:ascii="Times New Roman" w:hAnsi="Times New Roman" w:cs="Times New Roman"/>
          <w:color w:val="000000"/>
          <w:sz w:val="24"/>
          <w:szCs w:val="24"/>
        </w:rPr>
        <w:t xml:space="preserve"> will be inserted to the current slide</w:t>
      </w:r>
      <w:ins w:id="70" w:author="Denise Miura" w:date="2009-09-23T15:59:00Z">
        <w:r w:rsidR="00824A2F">
          <w:rPr>
            <w:rFonts w:ascii="Times New Roman" w:hAnsi="Times New Roman" w:cs="Times New Roman"/>
            <w:color w:val="000000"/>
            <w:sz w:val="24"/>
            <w:szCs w:val="24"/>
          </w:rPr>
          <w:t xml:space="preserve"> position</w:t>
        </w:r>
      </w:ins>
      <w:r>
        <w:rPr>
          <w:rFonts w:ascii="Times New Roman" w:hAnsi="Times New Roman" w:cs="Times New Roman"/>
          <w:color w:val="000000"/>
          <w:sz w:val="24"/>
          <w:szCs w:val="24"/>
        </w:rPr>
        <w:t xml:space="preserve"> in the presentation. If you check ‘Retain Format’, the slide will maintain the look from its original source presentation. If left unchecked, the slide will be inserted and will take on the look for the layout defined in the current </w:t>
      </w:r>
      <w:ins w:id="71" w:author="Denise Miura" w:date="2009-09-23T16:00:00Z">
        <w:r w:rsidR="00824A2F">
          <w:rPr>
            <w:rFonts w:ascii="Times New Roman" w:hAnsi="Times New Roman" w:cs="Times New Roman"/>
            <w:color w:val="000000"/>
            <w:sz w:val="24"/>
            <w:szCs w:val="24"/>
          </w:rPr>
          <w:t>p</w:t>
        </w:r>
      </w:ins>
      <w:del w:id="72" w:author="Denise Miura" w:date="2009-09-23T16:00:00Z">
        <w:r w:rsidDel="00824A2F">
          <w:rPr>
            <w:rFonts w:ascii="Times New Roman" w:hAnsi="Times New Roman" w:cs="Times New Roman"/>
            <w:color w:val="000000"/>
            <w:sz w:val="24"/>
            <w:szCs w:val="24"/>
          </w:rPr>
          <w:delText>P</w:delText>
        </w:r>
      </w:del>
      <w:r>
        <w:rPr>
          <w:rFonts w:ascii="Times New Roman" w:hAnsi="Times New Roman" w:cs="Times New Roman"/>
          <w:color w:val="000000"/>
          <w:sz w:val="24"/>
          <w:szCs w:val="24"/>
        </w:rPr>
        <w:t>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w:t>
      </w:r>
      <w:r w:rsidR="00A91F95">
        <w:rPr>
          <w:rFonts w:ascii="Times New Roman" w:hAnsi="Times New Roman" w:cs="Times New Roman"/>
          <w:color w:val="000000"/>
          <w:sz w:val="24"/>
          <w:szCs w:val="24"/>
        </w:rPr>
        <w:t>his searches the document properties of image files</w:t>
      </w:r>
      <w:r>
        <w:rPr>
          <w:rFonts w:ascii="Times New Roman" w:hAnsi="Times New Roman" w:cs="Times New Roman"/>
          <w:color w:val="000000"/>
          <w:sz w:val="24"/>
          <w:szCs w:val="24"/>
        </w:rPr>
        <w:t>.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 xml:space="preserve">as a custom XML piece to the active </w:t>
      </w:r>
      <w:r w:rsidR="003012DD">
        <w:rPr>
          <w:rFonts w:ascii="Times New Roman" w:hAnsi="Times New Roman" w:cs="Times New Roman"/>
          <w:color w:val="000000"/>
          <w:sz w:val="24"/>
          <w:szCs w:val="24"/>
        </w:rPr>
        <w:t>presentation</w:t>
      </w:r>
      <w:r w:rsidRPr="002E2AB5">
        <w:rPr>
          <w:rFonts w:ascii="Times New Roman" w:hAnsi="Times New Roman" w:cs="Times New Roman"/>
          <w:color w:val="000000"/>
          <w:sz w:val="24"/>
          <w:szCs w:val="24"/>
        </w:rPr>
        <w:t xml:space="preserve">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035670"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4.7 Button</w:t>
      </w:r>
      <w:r w:rsidR="004A25BC">
        <w:rPr>
          <w:rFonts w:ascii="Arial" w:hAnsi="Arial" w:cs="Arial"/>
          <w:b/>
          <w:bCs/>
          <w:color w:val="000000"/>
          <w:sz w:val="26"/>
          <w:szCs w:val="26"/>
        </w:rPr>
        <w:t xml:space="preserve">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w:t>
      </w:r>
      <w:ins w:id="73" w:author="Denise Miura" w:date="2009-09-23T16:10:00Z">
        <w:r w:rsidR="00B06337">
          <w:rPr>
            <w:rFonts w:ascii="Times New Roman" w:hAnsi="Times New Roman" w:cs="Times New Roman"/>
            <w:color w:val="000000"/>
            <w:sz w:val="24"/>
            <w:szCs w:val="24"/>
          </w:rPr>
          <w:t>s</w:t>
        </w:r>
      </w:ins>
      <w:del w:id="74" w:author="Denise Miura" w:date="2009-09-23T16:10:00Z">
        <w:r w:rsidR="008509F9" w:rsidDel="00B06337">
          <w:rPr>
            <w:rFonts w:ascii="Times New Roman" w:hAnsi="Times New Roman" w:cs="Times New Roman"/>
            <w:color w:val="000000"/>
            <w:sz w:val="24"/>
            <w:szCs w:val="24"/>
          </w:rPr>
          <w:delText>S</w:delText>
        </w:r>
      </w:del>
      <w:r w:rsidR="008509F9">
        <w:rPr>
          <w:rFonts w:ascii="Times New Roman" w:hAnsi="Times New Roman" w:cs="Times New Roman"/>
          <w:color w:val="000000"/>
          <w:sz w:val="24"/>
          <w:szCs w:val="24"/>
        </w:rPr>
        <w:t>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As always prompts the user with the simple form to name the file. The simple form and save functionality are all accessible through the javascript </w:t>
      </w:r>
      <w:r w:rsidR="007F3624">
        <w:rPr>
          <w:rFonts w:ascii="Times New Roman" w:hAnsi="Times New Roman" w:cs="Times New Roman"/>
          <w:color w:val="000000"/>
          <w:sz w:val="24"/>
          <w:szCs w:val="24"/>
        </w:rPr>
        <w:t>API</w:t>
      </w:r>
      <w:r>
        <w:rPr>
          <w:rFonts w:ascii="Times New Roman" w:hAnsi="Times New Roman" w:cs="Times New Roman"/>
          <w:color w:val="000000"/>
          <w:sz w:val="24"/>
          <w:szCs w:val="24"/>
        </w:rPr>
        <w:t xml:space="preserve">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3D725D" w:rsidRDefault="003D725D"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A91F95" w:rsidRDefault="00A91F95"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realize you may </w:t>
      </w:r>
      <w:del w:id="75" w:author="Denise Miura" w:date="2009-09-23T16:11:00Z">
        <w:r w:rsidDel="00B06337">
          <w:rPr>
            <w:rFonts w:ascii="Times New Roman" w:hAnsi="Times New Roman" w:cs="Times New Roman"/>
            <w:color w:val="000000"/>
            <w:sz w:val="24"/>
            <w:szCs w:val="24"/>
          </w:rPr>
          <w:delText>be sitting on</w:delText>
        </w:r>
      </w:del>
      <w:ins w:id="76" w:author="Denise Miura" w:date="2009-09-23T16:11:00Z">
        <w:r w:rsidR="00B06337">
          <w:rPr>
            <w:rFonts w:ascii="Times New Roman" w:hAnsi="Times New Roman" w:cs="Times New Roman"/>
            <w:color w:val="000000"/>
            <w:sz w:val="24"/>
            <w:szCs w:val="24"/>
          </w:rPr>
          <w:t>have</w:t>
        </w:r>
      </w:ins>
      <w:r>
        <w:rPr>
          <w:rFonts w:ascii="Times New Roman" w:hAnsi="Times New Roman" w:cs="Times New Roman"/>
          <w:color w:val="000000"/>
          <w:sz w:val="24"/>
          <w:szCs w:val="24"/>
        </w:rPr>
        <w:t xml:space="preserve"> </w:t>
      </w:r>
      <w:ins w:id="77" w:author="Denise Miura" w:date="2009-09-23T16:10:00Z">
        <w:r w:rsidR="00B06337">
          <w:rPr>
            <w:rFonts w:ascii="Times New Roman" w:hAnsi="Times New Roman" w:cs="Times New Roman"/>
            <w:color w:val="000000"/>
            <w:sz w:val="24"/>
            <w:szCs w:val="24"/>
          </w:rPr>
          <w:t>p</w:t>
        </w:r>
      </w:ins>
      <w:del w:id="78" w:author="Denise Miura" w:date="2009-09-23T16:10:00Z">
        <w:r w:rsidDel="00B06337">
          <w:rPr>
            <w:rFonts w:ascii="Times New Roman" w:hAnsi="Times New Roman" w:cs="Times New Roman"/>
            <w:color w:val="000000"/>
            <w:sz w:val="24"/>
            <w:szCs w:val="24"/>
          </w:rPr>
          <w:delText>P</w:delText>
        </w:r>
      </w:del>
      <w:r>
        <w:rPr>
          <w:rFonts w:ascii="Times New Roman" w:hAnsi="Times New Roman" w:cs="Times New Roman"/>
          <w:color w:val="000000"/>
          <w:sz w:val="24"/>
          <w:szCs w:val="24"/>
        </w:rPr>
        <w:t>resentations and slides you’d like to start searching and re-using immediately.</w:t>
      </w:r>
      <w:ins w:id="79" w:author="Denise Miura" w:date="2009-09-23T16:15:00Z">
        <w:r w:rsidR="00B06337">
          <w:rPr>
            <w:rFonts w:ascii="Times New Roman" w:hAnsi="Times New Roman" w:cs="Times New Roman"/>
            <w:color w:val="000000"/>
            <w:sz w:val="24"/>
            <w:szCs w:val="24"/>
          </w:rPr>
          <w:t xml:space="preserve"> Having image representations of each slide is helpful for displaying search results.</w:t>
        </w:r>
      </w:ins>
      <w:r>
        <w:rPr>
          <w:rFonts w:ascii="Times New Roman" w:hAnsi="Times New Roman" w:cs="Times New Roman"/>
          <w:color w:val="000000"/>
          <w:sz w:val="24"/>
          <w:szCs w:val="24"/>
        </w:rPr>
        <w:t xml:space="preserve"> Rather than open</w:t>
      </w:r>
      <w:ins w:id="80" w:author="Denise Miura" w:date="2009-09-23T16:16:00Z">
        <w:r w:rsidR="00B06337">
          <w:rPr>
            <w:rFonts w:ascii="Times New Roman" w:hAnsi="Times New Roman" w:cs="Times New Roman"/>
            <w:color w:val="000000"/>
            <w:sz w:val="24"/>
            <w:szCs w:val="24"/>
          </w:rPr>
          <w:t>ing</w:t>
        </w:r>
      </w:ins>
      <w:r>
        <w:rPr>
          <w:rFonts w:ascii="Times New Roman" w:hAnsi="Times New Roman" w:cs="Times New Roman"/>
          <w:color w:val="000000"/>
          <w:sz w:val="24"/>
          <w:szCs w:val="24"/>
        </w:rPr>
        <w:t xml:space="preserve"> each presentation individually in PowerPoint and saving to MarkLogic from the Button menu options, </w:t>
      </w:r>
      <w:ins w:id="81" w:author="Denise Miura" w:date="2009-09-23T16:17:00Z">
        <w:r w:rsidR="00B06337">
          <w:rPr>
            <w:rFonts w:ascii="Times New Roman" w:hAnsi="Times New Roman" w:cs="Times New Roman"/>
            <w:color w:val="000000"/>
            <w:sz w:val="24"/>
            <w:szCs w:val="24"/>
          </w:rPr>
          <w:t>(which not only saves the presentation to MarkLogic but also generates the slide image</w:t>
        </w:r>
      </w:ins>
      <w:ins w:id="82" w:author="Denise Miura" w:date="2009-09-23T16:18:00Z">
        <w:r w:rsidR="00B06337">
          <w:rPr>
            <w:rFonts w:ascii="Times New Roman" w:hAnsi="Times New Roman" w:cs="Times New Roman"/>
            <w:color w:val="000000"/>
            <w:sz w:val="24"/>
            <w:szCs w:val="24"/>
          </w:rPr>
          <w:t>s</w:t>
        </w:r>
      </w:ins>
      <w:ins w:id="83" w:author="Denise Miura" w:date="2009-09-23T16:17:00Z">
        <w:r w:rsidR="00B06337">
          <w:rPr>
            <w:rFonts w:ascii="Times New Roman" w:hAnsi="Times New Roman" w:cs="Times New Roman"/>
            <w:color w:val="000000"/>
            <w:sz w:val="24"/>
            <w:szCs w:val="24"/>
          </w:rPr>
          <w:t xml:space="preserve">), </w:t>
        </w:r>
      </w:ins>
      <w:r>
        <w:rPr>
          <w:rFonts w:ascii="Times New Roman" w:hAnsi="Times New Roman" w:cs="Times New Roman"/>
          <w:color w:val="000000"/>
          <w:sz w:val="24"/>
          <w:szCs w:val="24"/>
        </w:rPr>
        <w:t xml:space="preserve">a simple utility is provided for </w:t>
      </w:r>
      <w:del w:id="84" w:author="Denise Miura" w:date="2009-09-23T16:19:00Z">
        <w:r w:rsidDel="00C81620">
          <w:rPr>
            <w:rFonts w:ascii="Times New Roman" w:hAnsi="Times New Roman" w:cs="Times New Roman"/>
            <w:color w:val="000000"/>
            <w:sz w:val="24"/>
            <w:szCs w:val="24"/>
          </w:rPr>
          <w:delText xml:space="preserve">saving </w:delText>
        </w:r>
      </w:del>
      <w:ins w:id="85" w:author="Denise Miura" w:date="2009-09-23T16:19:00Z">
        <w:r w:rsidR="00C81620">
          <w:rPr>
            <w:rFonts w:ascii="Times New Roman" w:hAnsi="Times New Roman" w:cs="Times New Roman"/>
            <w:color w:val="000000"/>
            <w:sz w:val="24"/>
            <w:szCs w:val="24"/>
          </w:rPr>
          <w:t xml:space="preserve">generating </w:t>
        </w:r>
      </w:ins>
      <w:r>
        <w:rPr>
          <w:rFonts w:ascii="Times New Roman" w:hAnsi="Times New Roman" w:cs="Times New Roman"/>
          <w:color w:val="000000"/>
          <w:sz w:val="24"/>
          <w:szCs w:val="24"/>
        </w:rPr>
        <w:t>presentation</w:t>
      </w:r>
      <w:ins w:id="86" w:author="Denise Miura" w:date="2009-09-23T16:20:00Z">
        <w:r w:rsidR="00C81620">
          <w:rPr>
            <w:rFonts w:ascii="Times New Roman" w:hAnsi="Times New Roman" w:cs="Times New Roman"/>
            <w:color w:val="000000"/>
            <w:sz w:val="24"/>
            <w:szCs w:val="24"/>
          </w:rPr>
          <w:t xml:space="preserve"> slide</w:t>
        </w:r>
      </w:ins>
      <w:del w:id="87" w:author="Denise Miura" w:date="2009-09-23T16:20:00Z">
        <w:r w:rsidDel="00C81620">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 </w:t>
      </w:r>
      <w:del w:id="88" w:author="Denise Miura" w:date="2009-09-23T16:20:00Z">
        <w:r w:rsidDel="00C81620">
          <w:rPr>
            <w:rFonts w:ascii="Times New Roman" w:hAnsi="Times New Roman" w:cs="Times New Roman"/>
            <w:color w:val="000000"/>
            <w:sz w:val="24"/>
            <w:szCs w:val="24"/>
          </w:rPr>
          <w:delText xml:space="preserve">as </w:delText>
        </w:r>
      </w:del>
      <w:r>
        <w:rPr>
          <w:rFonts w:ascii="Times New Roman" w:hAnsi="Times New Roman" w:cs="Times New Roman"/>
          <w:color w:val="000000"/>
          <w:sz w:val="24"/>
          <w:szCs w:val="24"/>
        </w:rPr>
        <w:t>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3D725D">
        <w:rPr>
          <w:rFonts w:ascii="Arial" w:hAnsi="Arial" w:cs="Arial"/>
          <w:color w:val="0000FF"/>
          <w:sz w:val="20"/>
          <w:szCs w:val="20"/>
        </w:rPr>
        <w:t>Toolkit image</w:t>
      </w:r>
      <w:r>
        <w:rPr>
          <w:rFonts w:ascii="Arial" w:hAnsi="Arial" w:cs="Arial"/>
          <w:color w:val="0000FF"/>
          <w:sz w:val="20"/>
          <w:szCs w:val="20"/>
        </w:rPr>
        <w:t xml:space="preserv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1D7AB5" w:rsidRDefault="001D7AB5"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r w:rsidR="003D725D">
        <w:rPr>
          <w:rFonts w:ascii="Times New Roman" w:hAnsi="Times New Roman" w:cs="Times New Roman"/>
          <w:color w:val="000000"/>
          <w:sz w:val="24"/>
          <w:szCs w:val="24"/>
        </w:rPr>
        <w:t xml:space="preserve"> properly</w:t>
      </w:r>
      <w:r w:rsidR="009533FD">
        <w:rPr>
          <w:rFonts w:ascii="Times New Roman" w:hAnsi="Times New Roman" w:cs="Times New Roman"/>
          <w:color w:val="000000"/>
          <w:sz w:val="24"/>
          <w:szCs w:val="24"/>
        </w:rPr>
        <w: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two files in /image-util</w:t>
      </w:r>
      <w:r w:rsidR="00CF20AF">
        <w:rPr>
          <w:rFonts w:ascii="Times New Roman" w:hAnsi="Times New Roman" w:cs="Times New Roman"/>
          <w:color w:val="000000"/>
          <w:sz w:val="24"/>
          <w:szCs w:val="24"/>
        </w:rPr>
        <w:t xml:space="preserve">: </w:t>
      </w:r>
      <w:r w:rsidR="005B77E1" w:rsidRPr="005B77E1">
        <w:rPr>
          <w:rFonts w:ascii="Times New Roman" w:hAnsi="Times New Roman" w:cs="Times New Roman"/>
          <w:color w:val="000000"/>
          <w:sz w:val="24"/>
          <w:szCs w:val="24"/>
        </w:rPr>
        <w:t xml:space="preserve">MarkLogic_PowerPoint_Images.exe </w:t>
      </w:r>
      <w:r w:rsidR="00CF20AF">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ins w:id="89" w:author="Denise Miura" w:date="2009-09-23T16:13:00Z"/>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B06337" w:rsidRDefault="00B06337"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potm files found in the specified directory, and its subdirectories. The presentation will have a _PNG dir of associated image files saved as a sibling to the original file.  You can then load these into MarkLogic using </w:t>
      </w:r>
      <w:ins w:id="90" w:author="Denise Miura" w:date="2009-09-23T16:14:00Z">
        <w:r w:rsidR="00B06337">
          <w:rPr>
            <w:rFonts w:ascii="Times New Roman" w:hAnsi="Times New Roman" w:cs="Times New Roman"/>
            <w:color w:val="000000"/>
            <w:sz w:val="24"/>
            <w:szCs w:val="24"/>
          </w:rPr>
          <w:t>W</w:t>
        </w:r>
      </w:ins>
      <w:del w:id="91" w:author="Denise Miura" w:date="2009-09-23T16:14:00Z">
        <w:r w:rsidDel="00B06337">
          <w:rPr>
            <w:rFonts w:ascii="Times New Roman" w:hAnsi="Times New Roman" w:cs="Times New Roman"/>
            <w:color w:val="000000"/>
            <w:sz w:val="24"/>
            <w:szCs w:val="24"/>
          </w:rPr>
          <w:delText>w</w:delText>
        </w:r>
      </w:del>
      <w:r>
        <w:rPr>
          <w:rFonts w:ascii="Times New Roman" w:hAnsi="Times New Roman" w:cs="Times New Roman"/>
          <w:color w:val="000000"/>
          <w:sz w:val="24"/>
          <w:szCs w:val="24"/>
        </w:rPr>
        <w:t xml:space="preserve">ebDAV, the </w:t>
      </w:r>
      <w:ins w:id="92" w:author="Denise Miura" w:date="2009-09-23T16:14:00Z">
        <w:r w:rsidR="00B06337">
          <w:rPr>
            <w:rFonts w:ascii="Times New Roman" w:hAnsi="Times New Roman" w:cs="Times New Roman"/>
            <w:color w:val="000000"/>
            <w:sz w:val="24"/>
            <w:szCs w:val="24"/>
          </w:rPr>
          <w:t>s</w:t>
        </w:r>
      </w:ins>
      <w:del w:id="93" w:author="Denise Miura" w:date="2009-09-23T16:14:00Z">
        <w:r w:rsidDel="00B06337">
          <w:rPr>
            <w:rFonts w:ascii="Times New Roman" w:hAnsi="Times New Roman" w:cs="Times New Roman"/>
            <w:color w:val="000000"/>
            <w:sz w:val="24"/>
            <w:szCs w:val="24"/>
          </w:rPr>
          <w:delText>S</w:delText>
        </w:r>
      </w:del>
      <w:r>
        <w:rPr>
          <w:rFonts w:ascii="Times New Roman" w:hAnsi="Times New Roman" w:cs="Times New Roman"/>
          <w:color w:val="000000"/>
          <w:sz w:val="24"/>
          <w:szCs w:val="24"/>
        </w:rPr>
        <w:t xml:space="preserve">erver’s own load functionality in </w:t>
      </w:r>
      <w:ins w:id="94" w:author="Denise Miura" w:date="2009-09-23T16:14:00Z">
        <w:r w:rsidR="00B06337">
          <w:rPr>
            <w:rFonts w:ascii="Times New Roman" w:hAnsi="Times New Roman" w:cs="Times New Roman"/>
            <w:color w:val="000000"/>
            <w:sz w:val="24"/>
            <w:szCs w:val="24"/>
          </w:rPr>
          <w:t xml:space="preserve">the </w:t>
        </w:r>
      </w:ins>
      <w:r>
        <w:rPr>
          <w:rFonts w:ascii="Times New Roman" w:hAnsi="Times New Roman" w:cs="Times New Roman"/>
          <w:color w:val="000000"/>
          <w:sz w:val="24"/>
          <w:szCs w:val="24"/>
        </w:rPr>
        <w:t>AdminUI, or any other load utility.</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sidRPr="00A454CF">
        <w:rPr>
          <w:rFonts w:ascii="Times New Roman" w:hAnsi="Times New Roman" w:cs="Times New Roman"/>
          <w:b/>
          <w:color w:val="000000"/>
          <w:sz w:val="24"/>
          <w:szCs w:val="24"/>
        </w:rPr>
        <w:t>Note:</w:t>
      </w:r>
      <w:r>
        <w:rPr>
          <w:rFonts w:ascii="Times New Roman" w:hAnsi="Times New Roman" w:cs="Times New Roman"/>
          <w:color w:val="000000"/>
          <w:sz w:val="24"/>
          <w:szCs w:val="24"/>
        </w:rPr>
        <w:t xml:space="preserve"> As this utility uses PowerPoint, make sure you execute on a system that has PowerPoint 2007 installed. Also, the utility works best if you disable any Add-Ins enabled in PowerPoint before use.  You can disable Add-Ins  by navigating to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Button -&gt; PowerPoint Options -&gt; Add-Ins -&gt; Select Com Add-Ins and click “Go…”. </w:t>
      </w: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p>
    <w:p w:rsidR="00A454CF" w:rsidRDefault="00A454C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dialog box that appears, uncheck any Add-Ins that don’t need to be loaded while PowerPoint is used to generate the images. After using the utility, be sure to re-enable the Add-Ins that are important to you.</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w:t>
      </w:r>
      <w:ins w:id="95" w:author="Denise Miura" w:date="2009-09-23T16:15:00Z">
        <w:r w:rsidR="00B06337">
          <w:rPr>
            <w:rFonts w:ascii="Times New Roman" w:hAnsi="Times New Roman" w:cs="Times New Roman"/>
            <w:color w:val="000000"/>
            <w:sz w:val="24"/>
            <w:szCs w:val="24"/>
          </w:rPr>
          <w:t>toolkit</w:t>
        </w:r>
      </w:ins>
      <w:del w:id="96" w:author="Denise Miura" w:date="2009-09-23T16:15:00Z">
        <w:r w:rsidR="003E00F2" w:rsidDel="00B06337">
          <w:rPr>
            <w:rFonts w:ascii="Times New Roman" w:hAnsi="Times New Roman" w:cs="Times New Roman"/>
            <w:color w:val="000000"/>
            <w:sz w:val="24"/>
            <w:szCs w:val="24"/>
          </w:rPr>
          <w:delText>TK</w:delText>
        </w:r>
      </w:del>
      <w:r w:rsidR="003E00F2">
        <w:rPr>
          <w:rFonts w:ascii="Times New Roman" w:hAnsi="Times New Roman" w:cs="Times New Roman"/>
          <w:color w:val="000000"/>
          <w:sz w:val="24"/>
          <w:szCs w:val="24"/>
        </w:rPr>
        <w:t xml:space="preserve">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3D725D" w:rsidRDefault="003D725D"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583580" w:rsidRDefault="00583580" w:rsidP="00D36222">
      <w:pPr>
        <w:autoSpaceDE w:val="0"/>
        <w:autoSpaceDN w:val="0"/>
        <w:adjustRightInd w:val="0"/>
        <w:spacing w:after="0" w:line="240" w:lineRule="auto"/>
        <w:ind w:firstLine="720"/>
        <w:rPr>
          <w:rFonts w:ascii="Arial" w:hAnsi="Arial" w:cs="Arial"/>
          <w:color w:val="0000FF"/>
          <w:sz w:val="20"/>
          <w:szCs w:val="20"/>
        </w:rPr>
      </w:pP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0A3AA2">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w:t>
      </w:r>
      <w:del w:id="97" w:author="Denise Miura" w:date="2009-09-23T16:21:00Z">
        <w:r w:rsidDel="00C81620">
          <w:rPr>
            <w:rFonts w:ascii="Times New Roman" w:hAnsi="Times New Roman" w:cs="Times New Roman"/>
            <w:color w:val="000000"/>
            <w:sz w:val="24"/>
            <w:szCs w:val="24"/>
          </w:rPr>
          <w:delText xml:space="preserve"> large</w:delText>
        </w:r>
      </w:del>
      <w:r>
        <w:rPr>
          <w:rFonts w:ascii="Times New Roman" w:hAnsi="Times New Roman" w:cs="Times New Roman"/>
          <w:color w:val="000000"/>
          <w:sz w:val="24"/>
          <w:szCs w:val="24"/>
        </w:rPr>
        <w:t xml:space="preserv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F70" w:rsidRDefault="00107F70" w:rsidP="001E6C72">
      <w:pPr>
        <w:spacing w:after="0" w:line="240" w:lineRule="auto"/>
      </w:pPr>
      <w:r>
        <w:separator/>
      </w:r>
    </w:p>
  </w:endnote>
  <w:endnote w:type="continuationSeparator" w:id="0">
    <w:p w:rsidR="00107F70" w:rsidRDefault="00107F70"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F70" w:rsidRDefault="00107F70" w:rsidP="001E6C72">
      <w:pPr>
        <w:spacing w:after="0" w:line="240" w:lineRule="auto"/>
      </w:pPr>
      <w:r>
        <w:separator/>
      </w:r>
    </w:p>
  </w:footnote>
  <w:footnote w:type="continuationSeparator" w:id="0">
    <w:p w:rsidR="00107F70" w:rsidRDefault="00107F70"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3">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8">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7">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0"/>
  </w:num>
  <w:num w:numId="3">
    <w:abstractNumId w:val="21"/>
  </w:num>
  <w:num w:numId="4">
    <w:abstractNumId w:val="33"/>
  </w:num>
  <w:num w:numId="5">
    <w:abstractNumId w:val="29"/>
  </w:num>
  <w:num w:numId="6">
    <w:abstractNumId w:val="44"/>
  </w:num>
  <w:num w:numId="7">
    <w:abstractNumId w:val="11"/>
  </w:num>
  <w:num w:numId="8">
    <w:abstractNumId w:val="25"/>
  </w:num>
  <w:num w:numId="9">
    <w:abstractNumId w:val="28"/>
  </w:num>
  <w:num w:numId="10">
    <w:abstractNumId w:val="23"/>
  </w:num>
  <w:num w:numId="11">
    <w:abstractNumId w:val="5"/>
  </w:num>
  <w:num w:numId="12">
    <w:abstractNumId w:val="1"/>
  </w:num>
  <w:num w:numId="13">
    <w:abstractNumId w:val="0"/>
  </w:num>
  <w:num w:numId="14">
    <w:abstractNumId w:val="9"/>
  </w:num>
  <w:num w:numId="15">
    <w:abstractNumId w:val="14"/>
  </w:num>
  <w:num w:numId="16">
    <w:abstractNumId w:val="2"/>
  </w:num>
  <w:num w:numId="17">
    <w:abstractNumId w:val="30"/>
  </w:num>
  <w:num w:numId="18">
    <w:abstractNumId w:val="41"/>
  </w:num>
  <w:num w:numId="19">
    <w:abstractNumId w:val="26"/>
  </w:num>
  <w:num w:numId="20">
    <w:abstractNumId w:val="39"/>
  </w:num>
  <w:num w:numId="21">
    <w:abstractNumId w:val="32"/>
  </w:num>
  <w:num w:numId="22">
    <w:abstractNumId w:val="10"/>
  </w:num>
  <w:num w:numId="23">
    <w:abstractNumId w:val="20"/>
  </w:num>
  <w:num w:numId="24">
    <w:abstractNumId w:val="38"/>
  </w:num>
  <w:num w:numId="25">
    <w:abstractNumId w:val="22"/>
  </w:num>
  <w:num w:numId="26">
    <w:abstractNumId w:val="15"/>
  </w:num>
  <w:num w:numId="27">
    <w:abstractNumId w:val="6"/>
  </w:num>
  <w:num w:numId="28">
    <w:abstractNumId w:val="43"/>
  </w:num>
  <w:num w:numId="29">
    <w:abstractNumId w:val="31"/>
  </w:num>
  <w:num w:numId="30">
    <w:abstractNumId w:val="7"/>
  </w:num>
  <w:num w:numId="31">
    <w:abstractNumId w:val="24"/>
  </w:num>
  <w:num w:numId="32">
    <w:abstractNumId w:val="35"/>
  </w:num>
  <w:num w:numId="33">
    <w:abstractNumId w:val="4"/>
  </w:num>
  <w:num w:numId="34">
    <w:abstractNumId w:val="8"/>
  </w:num>
  <w:num w:numId="35">
    <w:abstractNumId w:val="42"/>
  </w:num>
  <w:num w:numId="36">
    <w:abstractNumId w:val="18"/>
  </w:num>
  <w:num w:numId="37">
    <w:abstractNumId w:val="37"/>
  </w:num>
  <w:num w:numId="38">
    <w:abstractNumId w:val="36"/>
  </w:num>
  <w:num w:numId="39">
    <w:abstractNumId w:val="27"/>
  </w:num>
  <w:num w:numId="40">
    <w:abstractNumId w:val="19"/>
  </w:num>
  <w:num w:numId="41">
    <w:abstractNumId w:val="17"/>
  </w:num>
  <w:num w:numId="42">
    <w:abstractNumId w:val="12"/>
  </w:num>
  <w:num w:numId="43">
    <w:abstractNumId w:val="34"/>
  </w:num>
  <w:num w:numId="44">
    <w:abstractNumId w:val="3"/>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rsids>
    <w:rsidRoot w:val="001E6C72"/>
    <w:rsid w:val="00035670"/>
    <w:rsid w:val="00057BAD"/>
    <w:rsid w:val="000603B8"/>
    <w:rsid w:val="00081BC0"/>
    <w:rsid w:val="000821DC"/>
    <w:rsid w:val="00084652"/>
    <w:rsid w:val="00085E6E"/>
    <w:rsid w:val="00086FFF"/>
    <w:rsid w:val="00096BE9"/>
    <w:rsid w:val="000A3AA2"/>
    <w:rsid w:val="000A4F59"/>
    <w:rsid w:val="000F3DAE"/>
    <w:rsid w:val="000F5475"/>
    <w:rsid w:val="00101893"/>
    <w:rsid w:val="00107F70"/>
    <w:rsid w:val="001303EA"/>
    <w:rsid w:val="001629D3"/>
    <w:rsid w:val="00165845"/>
    <w:rsid w:val="001904A4"/>
    <w:rsid w:val="001B1D8E"/>
    <w:rsid w:val="001D7AB5"/>
    <w:rsid w:val="001E6C72"/>
    <w:rsid w:val="001F04CF"/>
    <w:rsid w:val="0021563D"/>
    <w:rsid w:val="00223CAC"/>
    <w:rsid w:val="0023219A"/>
    <w:rsid w:val="002446E4"/>
    <w:rsid w:val="00246560"/>
    <w:rsid w:val="00256427"/>
    <w:rsid w:val="00263D63"/>
    <w:rsid w:val="00283F2E"/>
    <w:rsid w:val="00295238"/>
    <w:rsid w:val="002A242A"/>
    <w:rsid w:val="002A2590"/>
    <w:rsid w:val="002A4F2E"/>
    <w:rsid w:val="002B631C"/>
    <w:rsid w:val="002C3D99"/>
    <w:rsid w:val="002E2AB5"/>
    <w:rsid w:val="002E38B3"/>
    <w:rsid w:val="002F7406"/>
    <w:rsid w:val="003012DD"/>
    <w:rsid w:val="00315621"/>
    <w:rsid w:val="0032029C"/>
    <w:rsid w:val="00322304"/>
    <w:rsid w:val="00336337"/>
    <w:rsid w:val="003469A4"/>
    <w:rsid w:val="00351685"/>
    <w:rsid w:val="00354CA9"/>
    <w:rsid w:val="0036525A"/>
    <w:rsid w:val="00365CF5"/>
    <w:rsid w:val="00381DD1"/>
    <w:rsid w:val="00382046"/>
    <w:rsid w:val="003829FE"/>
    <w:rsid w:val="003871F7"/>
    <w:rsid w:val="00387CF7"/>
    <w:rsid w:val="0039754F"/>
    <w:rsid w:val="003A64A2"/>
    <w:rsid w:val="003B2A11"/>
    <w:rsid w:val="003B590C"/>
    <w:rsid w:val="003C51DB"/>
    <w:rsid w:val="003D725D"/>
    <w:rsid w:val="003E00F2"/>
    <w:rsid w:val="003E714F"/>
    <w:rsid w:val="00410605"/>
    <w:rsid w:val="00423E07"/>
    <w:rsid w:val="0043042E"/>
    <w:rsid w:val="00454657"/>
    <w:rsid w:val="00456903"/>
    <w:rsid w:val="00477210"/>
    <w:rsid w:val="00482068"/>
    <w:rsid w:val="00495D3A"/>
    <w:rsid w:val="004A25BC"/>
    <w:rsid w:val="004A4753"/>
    <w:rsid w:val="004A526E"/>
    <w:rsid w:val="004D58EA"/>
    <w:rsid w:val="004E6554"/>
    <w:rsid w:val="00503758"/>
    <w:rsid w:val="00532CA2"/>
    <w:rsid w:val="005369E9"/>
    <w:rsid w:val="0057383E"/>
    <w:rsid w:val="00576C3F"/>
    <w:rsid w:val="0058211B"/>
    <w:rsid w:val="00583580"/>
    <w:rsid w:val="00586371"/>
    <w:rsid w:val="005866B4"/>
    <w:rsid w:val="00587321"/>
    <w:rsid w:val="00591433"/>
    <w:rsid w:val="005916FE"/>
    <w:rsid w:val="00591C92"/>
    <w:rsid w:val="00597F5E"/>
    <w:rsid w:val="005B29CF"/>
    <w:rsid w:val="005B77E1"/>
    <w:rsid w:val="005E0C00"/>
    <w:rsid w:val="0060512C"/>
    <w:rsid w:val="00622B6A"/>
    <w:rsid w:val="00633DE7"/>
    <w:rsid w:val="006548F1"/>
    <w:rsid w:val="0066105F"/>
    <w:rsid w:val="00663815"/>
    <w:rsid w:val="0068121E"/>
    <w:rsid w:val="00686DE4"/>
    <w:rsid w:val="006A3BD7"/>
    <w:rsid w:val="006B4C40"/>
    <w:rsid w:val="006C3221"/>
    <w:rsid w:val="006D3501"/>
    <w:rsid w:val="006D4939"/>
    <w:rsid w:val="006E284A"/>
    <w:rsid w:val="006F1842"/>
    <w:rsid w:val="0070030D"/>
    <w:rsid w:val="00705677"/>
    <w:rsid w:val="0071014F"/>
    <w:rsid w:val="00711EA6"/>
    <w:rsid w:val="00726660"/>
    <w:rsid w:val="00736610"/>
    <w:rsid w:val="00744DE7"/>
    <w:rsid w:val="00753102"/>
    <w:rsid w:val="00774F72"/>
    <w:rsid w:val="00777BCB"/>
    <w:rsid w:val="0078644E"/>
    <w:rsid w:val="00787944"/>
    <w:rsid w:val="00790D58"/>
    <w:rsid w:val="007925C7"/>
    <w:rsid w:val="0079280F"/>
    <w:rsid w:val="007934CC"/>
    <w:rsid w:val="007B2563"/>
    <w:rsid w:val="007C0306"/>
    <w:rsid w:val="007D774B"/>
    <w:rsid w:val="007F3624"/>
    <w:rsid w:val="008063A1"/>
    <w:rsid w:val="00807603"/>
    <w:rsid w:val="008157B9"/>
    <w:rsid w:val="00823949"/>
    <w:rsid w:val="00824A2F"/>
    <w:rsid w:val="00825643"/>
    <w:rsid w:val="00832C81"/>
    <w:rsid w:val="00836DE6"/>
    <w:rsid w:val="00843F38"/>
    <w:rsid w:val="00845FDF"/>
    <w:rsid w:val="008509F9"/>
    <w:rsid w:val="008570E9"/>
    <w:rsid w:val="00875CC6"/>
    <w:rsid w:val="00886524"/>
    <w:rsid w:val="00896668"/>
    <w:rsid w:val="008A2371"/>
    <w:rsid w:val="008A512A"/>
    <w:rsid w:val="00904D31"/>
    <w:rsid w:val="00913805"/>
    <w:rsid w:val="00913D46"/>
    <w:rsid w:val="00921B4B"/>
    <w:rsid w:val="00943F75"/>
    <w:rsid w:val="00946402"/>
    <w:rsid w:val="00946D29"/>
    <w:rsid w:val="00951ED4"/>
    <w:rsid w:val="00952866"/>
    <w:rsid w:val="009533FD"/>
    <w:rsid w:val="00954AB8"/>
    <w:rsid w:val="00963472"/>
    <w:rsid w:val="00966F19"/>
    <w:rsid w:val="00983E44"/>
    <w:rsid w:val="00984077"/>
    <w:rsid w:val="009A26E2"/>
    <w:rsid w:val="009B0EC4"/>
    <w:rsid w:val="009C52DA"/>
    <w:rsid w:val="009E4264"/>
    <w:rsid w:val="00A06A7D"/>
    <w:rsid w:val="00A13403"/>
    <w:rsid w:val="00A25CF2"/>
    <w:rsid w:val="00A27AA5"/>
    <w:rsid w:val="00A3047E"/>
    <w:rsid w:val="00A409EE"/>
    <w:rsid w:val="00A43CAC"/>
    <w:rsid w:val="00A44376"/>
    <w:rsid w:val="00A454CF"/>
    <w:rsid w:val="00A47D32"/>
    <w:rsid w:val="00A5023B"/>
    <w:rsid w:val="00A534DA"/>
    <w:rsid w:val="00A56719"/>
    <w:rsid w:val="00A667B5"/>
    <w:rsid w:val="00A86F0F"/>
    <w:rsid w:val="00A916D8"/>
    <w:rsid w:val="00A91F95"/>
    <w:rsid w:val="00A9430F"/>
    <w:rsid w:val="00A96303"/>
    <w:rsid w:val="00AB51FC"/>
    <w:rsid w:val="00AB6487"/>
    <w:rsid w:val="00AC458C"/>
    <w:rsid w:val="00B01CDA"/>
    <w:rsid w:val="00B06337"/>
    <w:rsid w:val="00B11622"/>
    <w:rsid w:val="00B22120"/>
    <w:rsid w:val="00B262F0"/>
    <w:rsid w:val="00B302BD"/>
    <w:rsid w:val="00B51B4A"/>
    <w:rsid w:val="00B64287"/>
    <w:rsid w:val="00B82CD4"/>
    <w:rsid w:val="00B9182B"/>
    <w:rsid w:val="00B94083"/>
    <w:rsid w:val="00BA22EE"/>
    <w:rsid w:val="00BE16A6"/>
    <w:rsid w:val="00C172CC"/>
    <w:rsid w:val="00C30497"/>
    <w:rsid w:val="00C4044E"/>
    <w:rsid w:val="00C42579"/>
    <w:rsid w:val="00C44F4C"/>
    <w:rsid w:val="00C466AC"/>
    <w:rsid w:val="00C66047"/>
    <w:rsid w:val="00C73140"/>
    <w:rsid w:val="00C7453B"/>
    <w:rsid w:val="00C74897"/>
    <w:rsid w:val="00C74CF2"/>
    <w:rsid w:val="00C76FA7"/>
    <w:rsid w:val="00C779C9"/>
    <w:rsid w:val="00C77DD0"/>
    <w:rsid w:val="00C81620"/>
    <w:rsid w:val="00C81C7C"/>
    <w:rsid w:val="00C87345"/>
    <w:rsid w:val="00C91504"/>
    <w:rsid w:val="00CA4DC7"/>
    <w:rsid w:val="00CD151F"/>
    <w:rsid w:val="00CD26E3"/>
    <w:rsid w:val="00CE1234"/>
    <w:rsid w:val="00CF20AF"/>
    <w:rsid w:val="00CF5AAC"/>
    <w:rsid w:val="00D30D8E"/>
    <w:rsid w:val="00D33A94"/>
    <w:rsid w:val="00D36222"/>
    <w:rsid w:val="00D44540"/>
    <w:rsid w:val="00D66EC7"/>
    <w:rsid w:val="00D71AB7"/>
    <w:rsid w:val="00D74CA3"/>
    <w:rsid w:val="00D77BCA"/>
    <w:rsid w:val="00DB38A8"/>
    <w:rsid w:val="00DC35C3"/>
    <w:rsid w:val="00DD59CE"/>
    <w:rsid w:val="00DE3AB9"/>
    <w:rsid w:val="00DF2FC5"/>
    <w:rsid w:val="00E05F8A"/>
    <w:rsid w:val="00E25E1A"/>
    <w:rsid w:val="00E4347F"/>
    <w:rsid w:val="00E43549"/>
    <w:rsid w:val="00E50641"/>
    <w:rsid w:val="00E51117"/>
    <w:rsid w:val="00E72CFD"/>
    <w:rsid w:val="00E74C0D"/>
    <w:rsid w:val="00E83ED8"/>
    <w:rsid w:val="00E864DF"/>
    <w:rsid w:val="00ED6015"/>
    <w:rsid w:val="00EE2152"/>
    <w:rsid w:val="00EF574A"/>
    <w:rsid w:val="00EF7C37"/>
    <w:rsid w:val="00F015EE"/>
    <w:rsid w:val="00F062A4"/>
    <w:rsid w:val="00F15B84"/>
    <w:rsid w:val="00F36F32"/>
    <w:rsid w:val="00F44A0C"/>
    <w:rsid w:val="00F458D8"/>
    <w:rsid w:val="00F517E9"/>
    <w:rsid w:val="00F659E6"/>
    <w:rsid w:val="00F6791D"/>
    <w:rsid w:val="00F77E00"/>
    <w:rsid w:val="00F8667C"/>
    <w:rsid w:val="00F87976"/>
    <w:rsid w:val="00F96562"/>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B45FA-5A99-45A2-B0CB-9C98E4A1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6394</Words>
  <Characters>36446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42755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7</cp:revision>
  <cp:lastPrinted>2009-09-24T16:33:00Z</cp:lastPrinted>
  <dcterms:created xsi:type="dcterms:W3CDTF">2009-09-24T16:30:00Z</dcterms:created>
  <dcterms:modified xsi:type="dcterms:W3CDTF">2009-09-24T16:34:00Z</dcterms:modified>
</cp:coreProperties>
</file>